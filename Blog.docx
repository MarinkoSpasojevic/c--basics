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932021" w:rsidP="00932021">
      <w:pPr>
        <w:pStyle w:val="Heading1"/>
        <w:jc w:val="center"/>
      </w:pPr>
      <w:r>
        <w:t>C# Basics</w:t>
      </w:r>
    </w:p>
    <w:p w:rsidR="00605FCF" w:rsidRPr="00605FCF" w:rsidRDefault="00605FCF" w:rsidP="00605FCF"/>
    <w:p w:rsidR="00932021" w:rsidRDefault="00DF129E" w:rsidP="00605FCF">
      <w:pPr>
        <w:pStyle w:val="Heading1"/>
      </w:pPr>
      <w:r>
        <w:t xml:space="preserve">Development </w:t>
      </w:r>
      <w:r w:rsidR="00932021">
        <w:t xml:space="preserve">Environment </w:t>
      </w:r>
      <w:r>
        <w:t>Setup</w:t>
      </w:r>
    </w:p>
    <w:p w:rsidR="00605FCF" w:rsidRDefault="00605FCF" w:rsidP="00605FCF">
      <w:r>
        <w:t>In this article, we are going to talk a</w:t>
      </w:r>
      <w:r w:rsidR="00F42A08">
        <w:t>bout what IDE is and how</w:t>
      </w:r>
      <w:r>
        <w:t xml:space="preserve"> we</w:t>
      </w:r>
      <w:r w:rsidR="00F42A08">
        <w:t xml:space="preserve"> can</w:t>
      </w:r>
      <w:r>
        <w:t xml:space="preserve"> use Visua</w:t>
      </w:r>
      <w:r w:rsidR="007A037A">
        <w:t>l</w:t>
      </w:r>
      <w:ins w:id="0" w:author="Vlada" w:date="2018-07-16T22:00:00Z">
        <w:r w:rsidR="00DF129E">
          <w:t xml:space="preserve"> </w:t>
        </w:r>
      </w:ins>
      <w:r w:rsidR="00F0722A">
        <w:t>Studio to create a new project.</w:t>
      </w:r>
    </w:p>
    <w:p w:rsidR="00605FCF" w:rsidRPr="00605FCF" w:rsidRDefault="00605FCF" w:rsidP="00605FCF">
      <w:pPr>
        <w:pStyle w:val="Heading2"/>
      </w:pPr>
      <w:r>
        <w:t>Integrated Development Environment (IDE)</w:t>
      </w:r>
    </w:p>
    <w:p w:rsidR="00DF129E" w:rsidRDefault="00DF129E" w:rsidP="00615387">
      <w:r>
        <w:t>IDE stands for Integrated Development environment. It is basically a tool that helps us develop applications more easily. It has many features that can make our lives easier.</w:t>
      </w:r>
    </w:p>
    <w:p w:rsidR="00DF129E" w:rsidRDefault="00DF129E" w:rsidP="00615387">
      <w:r>
        <w:t xml:space="preserve">For example, some common features include: </w:t>
      </w:r>
    </w:p>
    <w:p w:rsidR="00DF129E" w:rsidRDefault="00DF129E" w:rsidP="00C220BD">
      <w:pPr>
        <w:pStyle w:val="ListParagraph"/>
        <w:numPr>
          <w:ilvl w:val="0"/>
          <w:numId w:val="5"/>
        </w:numPr>
      </w:pPr>
      <w:r>
        <w:t>Source code editor</w:t>
      </w:r>
    </w:p>
    <w:p w:rsidR="00DF129E" w:rsidRDefault="00DF129E" w:rsidP="00C220BD">
      <w:pPr>
        <w:pStyle w:val="ListParagraph"/>
        <w:numPr>
          <w:ilvl w:val="0"/>
          <w:numId w:val="5"/>
        </w:numPr>
      </w:pPr>
      <w:r>
        <w:t>Debugger</w:t>
      </w:r>
    </w:p>
    <w:p w:rsidR="00DF129E" w:rsidRDefault="00DF129E" w:rsidP="00C220BD">
      <w:pPr>
        <w:pStyle w:val="ListParagraph"/>
        <w:numPr>
          <w:ilvl w:val="0"/>
          <w:numId w:val="5"/>
        </w:numPr>
      </w:pPr>
      <w:r>
        <w:t>Compiler</w:t>
      </w:r>
    </w:p>
    <w:p w:rsidR="00DF129E" w:rsidRDefault="00DF129E" w:rsidP="00C220BD">
      <w:pPr>
        <w:pStyle w:val="ListParagraph"/>
        <w:numPr>
          <w:ilvl w:val="0"/>
          <w:numId w:val="5"/>
        </w:numPr>
      </w:pPr>
      <w:r>
        <w:t>Templates for different kinds of projects</w:t>
      </w:r>
    </w:p>
    <w:p w:rsidR="00DF129E" w:rsidRDefault="00DF129E" w:rsidP="00C220BD">
      <w:pPr>
        <w:pStyle w:val="ListParagraph"/>
        <w:numPr>
          <w:ilvl w:val="0"/>
          <w:numId w:val="5"/>
        </w:numPr>
      </w:pPr>
      <w:r>
        <w:t>Much more</w:t>
      </w:r>
    </w:p>
    <w:p w:rsidR="00932021" w:rsidRDefault="00DF129E" w:rsidP="00615387">
      <w:r>
        <w:t>Our IDE of choice will be</w:t>
      </w:r>
      <w:r w:rsidR="00615387">
        <w:t xml:space="preserve"> Visual</w:t>
      </w:r>
      <w:ins w:id="1" w:author="Vlada" w:date="2018-07-16T22:02:00Z">
        <w:r>
          <w:t xml:space="preserve"> </w:t>
        </w:r>
      </w:ins>
      <w:r w:rsidR="00615387">
        <w:t>Studio 2017</w:t>
      </w:r>
      <w:r>
        <w:t xml:space="preserve"> Community Edition</w:t>
      </w:r>
      <w:r w:rsidR="00615387">
        <w:t xml:space="preserve">. To download it, </w:t>
      </w:r>
      <w:r w:rsidR="00615387" w:rsidRPr="000952CA">
        <w:rPr>
          <w:noProof/>
        </w:rPr>
        <w:t>visit</w:t>
      </w:r>
      <w:r w:rsidR="00615387">
        <w:t xml:space="preserve"> </w:t>
      </w:r>
      <w:hyperlink r:id="rId8" w:history="1">
        <w:r w:rsidR="00615387" w:rsidRPr="00615387">
          <w:rPr>
            <w:rStyle w:val="Hyperlink"/>
          </w:rPr>
          <w:t>Visual</w:t>
        </w:r>
        <w:r w:rsidR="009C7ACB">
          <w:rPr>
            <w:rStyle w:val="Hyperlink"/>
          </w:rPr>
          <w:t xml:space="preserve"> </w:t>
        </w:r>
        <w:r w:rsidR="00615387" w:rsidRPr="00615387">
          <w:rPr>
            <w:rStyle w:val="Hyperlink"/>
          </w:rPr>
          <w:t>Studio Download Page</w:t>
        </w:r>
      </w:hyperlink>
      <w:r w:rsidR="00615387">
        <w:t xml:space="preserve">. </w:t>
      </w:r>
      <w:r w:rsidR="00615387" w:rsidRPr="00615387">
        <w:t>Visual</w:t>
      </w:r>
      <w:ins w:id="2" w:author="Vlada" w:date="2018-07-16T22:02:00Z">
        <w:r>
          <w:t xml:space="preserve"> </w:t>
        </w:r>
      </w:ins>
      <w:r w:rsidR="00615387" w:rsidRPr="00615387">
        <w:t xml:space="preserve">Studio has </w:t>
      </w:r>
      <w:r>
        <w:t>the</w:t>
      </w:r>
      <w:r w:rsidR="00615387" w:rsidRPr="00615387">
        <w:t xml:space="preserve"> support for </w:t>
      </w:r>
      <w:r>
        <w:t>multiple</w:t>
      </w:r>
      <w:r w:rsidR="00615387" w:rsidRPr="00615387">
        <w:t xml:space="preserve"> programming languages, which makes it a very popular development tool.</w:t>
      </w:r>
    </w:p>
    <w:p w:rsidR="00615387" w:rsidRDefault="002C3105" w:rsidP="00615387">
      <w:r w:rsidRPr="002C3105">
        <w:t>After</w:t>
      </w:r>
      <w:r w:rsidR="00532557">
        <w:t xml:space="preserve"> the installation</w:t>
      </w:r>
      <w:r w:rsidRPr="002C3105">
        <w:t>, we can start a new project by clicking the File menu and choosing New =&gt; Project:</w:t>
      </w:r>
    </w:p>
    <w:p w:rsidR="002C3105" w:rsidRDefault="002C3105" w:rsidP="00615387">
      <w:r>
        <w:rPr>
          <w:noProof/>
          <w:lang w:eastAsia="sr-Latn-RS"/>
        </w:rPr>
        <w:drawing>
          <wp:inline distT="0" distB="0" distL="0" distR="0">
            <wp:extent cx="576072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NewProjectPag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02080"/>
                    </a:xfrm>
                    <a:prstGeom prst="rect">
                      <a:avLst/>
                    </a:prstGeom>
                  </pic:spPr>
                </pic:pic>
              </a:graphicData>
            </a:graphic>
          </wp:inline>
        </w:drawing>
      </w:r>
    </w:p>
    <w:p w:rsidR="002C3105" w:rsidRDefault="002C3105" w:rsidP="00615387">
      <w:r w:rsidRPr="002C3105">
        <w:t>For this tutorial, we will use the console application project the most, so let's choose that option</w:t>
      </w:r>
      <w:r>
        <w:t>:</w:t>
      </w:r>
    </w:p>
    <w:p w:rsidR="002C3105" w:rsidRDefault="002C3105" w:rsidP="00615387">
      <w:r>
        <w:rPr>
          <w:noProof/>
          <w:lang w:eastAsia="sr-Latn-RS"/>
        </w:rPr>
        <w:lastRenderedPageBreak/>
        <w:drawing>
          <wp:inline distT="0" distB="0" distL="0" distR="0">
            <wp:extent cx="5760720" cy="3958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CreatingConsolePro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58590"/>
                    </a:xfrm>
                    <a:prstGeom prst="rect">
                      <a:avLst/>
                    </a:prstGeom>
                  </pic:spPr>
                </pic:pic>
              </a:graphicData>
            </a:graphic>
          </wp:inline>
        </w:drawing>
      </w:r>
    </w:p>
    <w:p w:rsidR="002C3105" w:rsidRDefault="00532557" w:rsidP="00615387">
      <w:r>
        <w:t xml:space="preserve">After we click on </w:t>
      </w:r>
      <w:r w:rsidR="001D69BF">
        <w:t xml:space="preserve">the </w:t>
      </w:r>
      <w:r w:rsidRPr="001D69BF">
        <w:rPr>
          <w:noProof/>
        </w:rPr>
        <w:t>OK</w:t>
      </w:r>
      <w:r>
        <w:t xml:space="preserve"> button, we are going to see our created project. The main file to work </w:t>
      </w:r>
      <w:r w:rsidR="00F42A08">
        <w:t xml:space="preserve">with is the Program.cs and </w:t>
      </w:r>
      <w:r>
        <w:t>soon</w:t>
      </w:r>
      <w:r w:rsidR="00F42A08">
        <w:t xml:space="preserve"> enough</w:t>
      </w:r>
      <w:r>
        <w:t xml:space="preserve"> we are going to talk more about it:</w:t>
      </w:r>
    </w:p>
    <w:p w:rsidR="00532557" w:rsidRDefault="00532557" w:rsidP="00615387">
      <w:r>
        <w:rPr>
          <w:noProof/>
          <w:lang w:eastAsia="sr-Latn-RS"/>
        </w:rPr>
        <w:drawing>
          <wp:inline distT="0" distB="0" distL="0" distR="0">
            <wp:extent cx="576072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rogram-cs-fil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52165"/>
                    </a:xfrm>
                    <a:prstGeom prst="rect">
                      <a:avLst/>
                    </a:prstGeom>
                  </pic:spPr>
                </pic:pic>
              </a:graphicData>
            </a:graphic>
          </wp:inline>
        </w:drawing>
      </w:r>
    </w:p>
    <w:p w:rsidR="008D7A60" w:rsidRDefault="008D7A60" w:rsidP="00615387">
      <w:r>
        <w:t>We can build our application with Ctrl+F5, and run it with F5 key or by pressing the green triangle button with „Start“ text besides it.</w:t>
      </w:r>
    </w:p>
    <w:p w:rsidR="00802EC1" w:rsidRDefault="00802EC1" w:rsidP="00E83DAA">
      <w:pPr>
        <w:pStyle w:val="Heading2"/>
      </w:pPr>
      <w:r>
        <w:lastRenderedPageBreak/>
        <w:t>Watch Window</w:t>
      </w:r>
    </w:p>
    <w:p w:rsidR="00802EC1" w:rsidRDefault="00802EC1" w:rsidP="00802EC1">
      <w:r>
        <w:t xml:space="preserve">In some </w:t>
      </w:r>
      <w:r w:rsidRPr="001D69BF">
        <w:rPr>
          <w:noProof/>
        </w:rPr>
        <w:t>examples</w:t>
      </w:r>
      <w:r w:rsidR="001D69BF">
        <w:rPr>
          <w:noProof/>
        </w:rPr>
        <w:t>,</w:t>
      </w:r>
      <w:r>
        <w:t xml:space="preserve"> we are going to use this window to examine results. To open it we need to place a </w:t>
      </w:r>
      <w:r w:rsidRPr="001D69BF">
        <w:rPr>
          <w:noProof/>
        </w:rPr>
        <w:t>br</w:t>
      </w:r>
      <w:r w:rsidR="001D69BF" w:rsidRPr="001D69BF">
        <w:rPr>
          <w:noProof/>
        </w:rPr>
        <w:t>eak</w:t>
      </w:r>
      <w:r w:rsidRPr="001D69BF">
        <w:rPr>
          <w:noProof/>
        </w:rPr>
        <w:t>point</w:t>
      </w:r>
      <w:r>
        <w:t xml:space="preserve"> on any code line</w:t>
      </w:r>
      <w:r w:rsidR="00EE5ADE">
        <w:t xml:space="preserve"> first</w:t>
      </w:r>
      <w:r>
        <w:t xml:space="preserve"> (by clicking</w:t>
      </w:r>
      <w:r w:rsidR="00EE5ADE">
        <w:t xml:space="preserve"> left mouse button):</w:t>
      </w:r>
    </w:p>
    <w:p w:rsidR="00EE5ADE" w:rsidRDefault="00EE5ADE" w:rsidP="00802EC1">
      <w:r>
        <w:rPr>
          <w:noProof/>
          <w:lang w:eastAsia="sr-Latn-RS"/>
        </w:rPr>
        <w:drawing>
          <wp:inline distT="0" distB="0" distL="0" distR="0">
            <wp:extent cx="2629267" cy="40963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1-Brakepoint.png"/>
                    <pic:cNvPicPr/>
                  </pic:nvPicPr>
                  <pic:blipFill>
                    <a:blip r:embed="rId12">
                      <a:extLst>
                        <a:ext uri="{28A0092B-C50C-407E-A947-70E740481C1C}">
                          <a14:useLocalDpi xmlns:a14="http://schemas.microsoft.com/office/drawing/2010/main" val="0"/>
                        </a:ext>
                      </a:extLst>
                    </a:blip>
                    <a:stretch>
                      <a:fillRect/>
                    </a:stretch>
                  </pic:blipFill>
                  <pic:spPr>
                    <a:xfrm>
                      <a:off x="0" y="0"/>
                      <a:ext cx="2629267" cy="409632"/>
                    </a:xfrm>
                    <a:prstGeom prst="rect">
                      <a:avLst/>
                    </a:prstGeom>
                  </pic:spPr>
                </pic:pic>
              </a:graphicData>
            </a:graphic>
          </wp:inline>
        </w:drawing>
      </w:r>
    </w:p>
    <w:p w:rsidR="00EE5ADE" w:rsidRDefault="00EE5ADE" w:rsidP="00802EC1">
      <w:r>
        <w:t>Then start our application by pressing F5, and finally to open the watch window:</w:t>
      </w:r>
    </w:p>
    <w:p w:rsidR="00EE5ADE" w:rsidRPr="00802EC1" w:rsidRDefault="00EE5ADE" w:rsidP="00802EC1">
      <w:r>
        <w:rPr>
          <w:noProof/>
          <w:lang w:eastAsia="sr-Latn-RS"/>
        </w:rPr>
        <w:drawing>
          <wp:inline distT="0" distB="0" distL="0" distR="0">
            <wp:extent cx="5760720" cy="20681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2-Watch_window.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8195"/>
                    </a:xfrm>
                    <a:prstGeom prst="rect">
                      <a:avLst/>
                    </a:prstGeom>
                  </pic:spPr>
                </pic:pic>
              </a:graphicData>
            </a:graphic>
          </wp:inline>
        </w:drawing>
      </w:r>
    </w:p>
    <w:p w:rsidR="00532557" w:rsidRDefault="00E83DAA" w:rsidP="00E83DAA">
      <w:pPr>
        <w:pStyle w:val="Heading2"/>
      </w:pPr>
      <w:r>
        <w:t>Conclusion</w:t>
      </w:r>
    </w:p>
    <w:p w:rsidR="00E83DAA" w:rsidRDefault="00E83DAA" w:rsidP="00E83DAA">
      <w:r>
        <w:t xml:space="preserve">Now we </w:t>
      </w:r>
      <w:r w:rsidR="008D7A60">
        <w:t>have the perfect IDE that will help us</w:t>
      </w:r>
      <w:r>
        <w:t xml:space="preserve"> and </w:t>
      </w:r>
      <w:r w:rsidR="008D7A60">
        <w:t xml:space="preserve">the knowledge </w:t>
      </w:r>
      <w:r w:rsidR="00F42A08">
        <w:t>to create a new project. S</w:t>
      </w:r>
      <w:r>
        <w:t>oon</w:t>
      </w:r>
      <w:r w:rsidR="00F42A08">
        <w:t xml:space="preserve"> enough</w:t>
      </w:r>
      <w:r>
        <w:t xml:space="preserve"> we are going to use this knowledge in our applications.</w:t>
      </w:r>
    </w:p>
    <w:p w:rsidR="00EE1036" w:rsidDel="008D7A60" w:rsidRDefault="00EE1036" w:rsidP="00E83DAA">
      <w:pPr>
        <w:rPr>
          <w:del w:id="3" w:author="Vlada" w:date="2018-07-16T22:13:00Z"/>
        </w:rPr>
      </w:pPr>
    </w:p>
    <w:p w:rsidR="00EE1036" w:rsidRDefault="00EE1036" w:rsidP="000952CA">
      <w:pPr>
        <w:pStyle w:val="Heading1"/>
      </w:pPr>
      <w:r>
        <w:t>Data Types, Declarations and Variable Definitions</w:t>
      </w:r>
    </w:p>
    <w:p w:rsidR="00EE1036" w:rsidRDefault="001D5B60" w:rsidP="00EE1036">
      <w:r>
        <w:t>In C# d</w:t>
      </w:r>
      <w:r w:rsidR="00EE1036">
        <w:t>ifferent data types are registered differently</w:t>
      </w:r>
      <w:r>
        <w:t>. Furthermore,</w:t>
      </w:r>
      <w:r w:rsidR="00EE1036">
        <w:t xml:space="preserve"> different actions are allowed to </w:t>
      </w:r>
      <w:r w:rsidR="00E308FC">
        <w:t xml:space="preserve">be </w:t>
      </w:r>
      <w:r w:rsidR="00EE1036">
        <w:t>execute</w:t>
      </w:r>
      <w:r w:rsidR="00E308FC">
        <w:t>d</w:t>
      </w:r>
      <w:r w:rsidR="00EE1036">
        <w:t xml:space="preserve"> upon them as well. For different data types, </w:t>
      </w:r>
      <w:r w:rsidR="000952CA">
        <w:t xml:space="preserve">a </w:t>
      </w:r>
      <w:r w:rsidR="00EE1036" w:rsidRPr="000952CA">
        <w:rPr>
          <w:noProof/>
        </w:rPr>
        <w:t>certain</w:t>
      </w:r>
      <w:r w:rsidR="00EE1036">
        <w:t xml:space="preserve"> amount of </w:t>
      </w:r>
      <w:del w:id="4" w:author="Mare" w:date="2018-07-17T21:01:00Z">
        <w:r w:rsidR="00E308FC" w:rsidDel="00C220BD">
          <w:delText>(</w:delText>
        </w:r>
      </w:del>
      <w:r w:rsidR="00E308FC">
        <w:t>memory</w:t>
      </w:r>
      <w:del w:id="5" w:author="Mare" w:date="2018-07-17T21:01:00Z">
        <w:r w:rsidR="00E308FC" w:rsidDel="00C220BD">
          <w:delText>)</w:delText>
        </w:r>
      </w:del>
      <w:r w:rsidR="00E308FC">
        <w:t xml:space="preserve"> </w:t>
      </w:r>
      <w:r w:rsidR="00EE1036">
        <w:t>space is reserved on our computer.</w:t>
      </w:r>
    </w:p>
    <w:p w:rsidR="00EE1036" w:rsidRDefault="00EE1036" w:rsidP="00EE1036">
      <w:r>
        <w:t xml:space="preserve">With </w:t>
      </w:r>
      <w:r w:rsidR="00E308FC">
        <w:t xml:space="preserve">each </w:t>
      </w:r>
      <w:r>
        <w:t>data type we define:</w:t>
      </w:r>
    </w:p>
    <w:p w:rsidR="00EE1036" w:rsidRDefault="00EE1036" w:rsidP="00EE1036">
      <w:pPr>
        <w:pStyle w:val="ListParagraph"/>
        <w:numPr>
          <w:ilvl w:val="0"/>
          <w:numId w:val="1"/>
        </w:numPr>
      </w:pPr>
      <w:r>
        <w:t>How to register data in memory</w:t>
      </w:r>
    </w:p>
    <w:p w:rsidR="00EE1036" w:rsidRDefault="000952CA" w:rsidP="00EE1036">
      <w:pPr>
        <w:pStyle w:val="ListParagraph"/>
        <w:numPr>
          <w:ilvl w:val="0"/>
          <w:numId w:val="1"/>
        </w:numPr>
      </w:pPr>
      <w:r>
        <w:t>The possible values for that data</w:t>
      </w:r>
    </w:p>
    <w:p w:rsidR="000952CA" w:rsidRDefault="000952CA" w:rsidP="00EE1036">
      <w:pPr>
        <w:pStyle w:val="ListParagraph"/>
        <w:numPr>
          <w:ilvl w:val="0"/>
          <w:numId w:val="1"/>
        </w:numPr>
      </w:pPr>
      <w:r>
        <w:t>Possible actions on the data</w:t>
      </w:r>
    </w:p>
    <w:p w:rsidR="000952CA" w:rsidRDefault="000952CA" w:rsidP="000952CA">
      <w:pPr>
        <w:pStyle w:val="Heading2"/>
      </w:pPr>
      <w:r>
        <w:t>Data Type Registration</w:t>
      </w:r>
    </w:p>
    <w:p w:rsidR="000952CA" w:rsidRDefault="000952CA" w:rsidP="000952CA">
      <w:r>
        <w:t xml:space="preserve">Data types that represent the whole numbers </w:t>
      </w:r>
      <w:r w:rsidR="00E308FC">
        <w:t xml:space="preserve">are </w:t>
      </w:r>
      <w:r>
        <w:t xml:space="preserve">expressed with a </w:t>
      </w:r>
      <w:r w:rsidRPr="000952CA">
        <w:rPr>
          <w:noProof/>
        </w:rPr>
        <w:t>certain</w:t>
      </w:r>
      <w:r>
        <w:t xml:space="preserve"> number of bits. For unsigned </w:t>
      </w:r>
      <w:r w:rsidRPr="000952CA">
        <w:rPr>
          <w:noProof/>
        </w:rPr>
        <w:t>numbers</w:t>
      </w:r>
      <w:r w:rsidR="00E308FC">
        <w:rPr>
          <w:noProof/>
        </w:rPr>
        <w:t xml:space="preserve"> </w:t>
      </w:r>
      <w:ins w:id="6" w:author="Mare" w:date="2018-07-17T21:03:00Z">
        <w:r w:rsidR="00C220BD">
          <w:rPr>
            <w:noProof/>
          </w:rPr>
          <w:t xml:space="preserve">the </w:t>
        </w:r>
      </w:ins>
      <w:r w:rsidR="00E308FC">
        <w:rPr>
          <w:noProof/>
        </w:rPr>
        <w:t>range</w:t>
      </w:r>
      <w:ins w:id="7" w:author="Mare" w:date="2018-07-17T21:02:00Z">
        <w:r w:rsidR="00C220BD">
          <w:rPr>
            <w:noProof/>
          </w:rPr>
          <w:t xml:space="preserve"> is</w:t>
        </w:r>
      </w:ins>
      <w:r>
        <w:t xml:space="preserve"> from 0 to 2</w:t>
      </w:r>
      <w:r w:rsidRPr="000952CA">
        <w:rPr>
          <w:vertAlign w:val="superscript"/>
        </w:rPr>
        <w:t>N</w:t>
      </w:r>
      <w:r>
        <w:t>-1</w:t>
      </w:r>
      <w:r w:rsidR="00E308FC">
        <w:t>, and</w:t>
      </w:r>
      <w:r>
        <w:t xml:space="preserve"> signed number</w:t>
      </w:r>
      <w:r w:rsidR="00E308FC">
        <w:t>s</w:t>
      </w:r>
      <w:r>
        <w:t xml:space="preserve"> </w:t>
      </w:r>
      <w:r w:rsidR="00E308FC">
        <w:t>range</w:t>
      </w:r>
      <w:ins w:id="8" w:author="Mare" w:date="2018-07-17T21:03:00Z">
        <w:r w:rsidR="00C220BD">
          <w:t xml:space="preserve"> is</w:t>
        </w:r>
      </w:ins>
      <w:r w:rsidR="00E308FC">
        <w:t xml:space="preserve"> </w:t>
      </w:r>
      <w:r>
        <w:t>from -2</w:t>
      </w:r>
      <w:r w:rsidRPr="000952CA">
        <w:rPr>
          <w:vertAlign w:val="superscript"/>
        </w:rPr>
        <w:t xml:space="preserve">N-1 </w:t>
      </w:r>
      <w:r>
        <w:t>to 2</w:t>
      </w:r>
      <w:r w:rsidRPr="000952CA">
        <w:rPr>
          <w:vertAlign w:val="superscript"/>
        </w:rPr>
        <w:t>N-1</w:t>
      </w:r>
      <w:r>
        <w:t>-1.</w:t>
      </w:r>
      <w:r w:rsidR="00065812">
        <w:t xml:space="preserve"> So if the data type has a </w:t>
      </w:r>
      <w:r w:rsidR="00065812" w:rsidRPr="00065812">
        <w:rPr>
          <w:noProof/>
        </w:rPr>
        <w:t>size</w:t>
      </w:r>
      <w:r w:rsidR="00065812">
        <w:t xml:space="preserve"> of 8 bits like the sbyte data type, we can </w:t>
      </w:r>
      <w:r w:rsidR="00065812" w:rsidRPr="00065812">
        <w:rPr>
          <w:noProof/>
        </w:rPr>
        <w:t>repres</w:t>
      </w:r>
      <w:ins w:id="9" w:author="Vlada" w:date="2018-07-16T22:18:00Z">
        <w:r w:rsidR="00E308FC">
          <w:rPr>
            <w:noProof/>
          </w:rPr>
          <w:t>e</w:t>
        </w:r>
      </w:ins>
      <w:r w:rsidR="00065812" w:rsidRPr="00065812">
        <w:rPr>
          <w:noProof/>
        </w:rPr>
        <w:t>nt</w:t>
      </w:r>
      <w:r w:rsidR="00065812">
        <w:t xml:space="preserve"> its range like this: from -2</w:t>
      </w:r>
      <w:r w:rsidR="00065812" w:rsidRPr="00065812">
        <w:rPr>
          <w:vertAlign w:val="superscript"/>
        </w:rPr>
        <w:t>7</w:t>
      </w:r>
      <w:r w:rsidR="00065812">
        <w:t xml:space="preserve"> to 2</w:t>
      </w:r>
      <w:r w:rsidR="00065812" w:rsidRPr="00065812">
        <w:rPr>
          <w:vertAlign w:val="superscript"/>
        </w:rPr>
        <w:t>7</w:t>
      </w:r>
      <w:r w:rsidR="00065812">
        <w:t>-1 =&gt; from -128 to 127.</w:t>
      </w:r>
    </w:p>
    <w:p w:rsidR="000952CA" w:rsidRDefault="00E308FC" w:rsidP="000952CA">
      <w:r>
        <w:t>The following table contains</w:t>
      </w:r>
      <w:r w:rsidR="000952CA">
        <w:t xml:space="preserve"> different data types that </w:t>
      </w:r>
      <w:r w:rsidR="000952CA" w:rsidRPr="000952CA">
        <w:rPr>
          <w:noProof/>
        </w:rPr>
        <w:t>represent</w:t>
      </w:r>
      <w:r w:rsidR="000952CA">
        <w:t xml:space="preserve"> the whole numbers:</w:t>
      </w:r>
    </w:p>
    <w:tbl>
      <w:tblPr>
        <w:tblW w:w="8632" w:type="dxa"/>
        <w:shd w:val="clear" w:color="auto" w:fill="FFFFFF"/>
        <w:tblCellMar>
          <w:top w:w="15" w:type="dxa"/>
          <w:left w:w="15" w:type="dxa"/>
          <w:bottom w:w="15" w:type="dxa"/>
          <w:right w:w="15" w:type="dxa"/>
        </w:tblCellMar>
        <w:tblLook w:val="04A0" w:firstRow="1" w:lastRow="0" w:firstColumn="1" w:lastColumn="0" w:noHBand="0" w:noVBand="1"/>
      </w:tblPr>
      <w:tblGrid>
        <w:gridCol w:w="851"/>
        <w:gridCol w:w="1528"/>
        <w:gridCol w:w="6253"/>
      </w:tblGrid>
      <w:tr w:rsidR="00065812" w:rsidRPr="00065812" w:rsidTr="00065812">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Size (bits)</w:t>
            </w:r>
          </w:p>
        </w:tc>
        <w:tc>
          <w:tcPr>
            <w:tcW w:w="625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065812" w:rsidRPr="00065812" w:rsidRDefault="00065812" w:rsidP="00065812">
            <w:pPr>
              <w:spacing w:after="0" w:line="240" w:lineRule="auto"/>
              <w:jc w:val="center"/>
              <w:rPr>
                <w:rFonts w:ascii="Verdana" w:eastAsia="Times New Roman" w:hAnsi="Verdana" w:cs="Times New Roman"/>
                <w:color w:val="FFFFFF"/>
                <w:sz w:val="24"/>
                <w:szCs w:val="24"/>
                <w:lang w:val="en-US"/>
              </w:rPr>
            </w:pPr>
            <w:r w:rsidRPr="00065812">
              <w:rPr>
                <w:rFonts w:ascii="Verdana" w:eastAsia="Times New Roman" w:hAnsi="Verdana" w:cs="Times New Roman"/>
                <w:color w:val="FFFFFF"/>
                <w:sz w:val="24"/>
                <w:szCs w:val="24"/>
                <w:lang w:val="en-US"/>
              </w:rPr>
              <w:t>Range (values)</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255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8</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-128 to 127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-2,147,483,648 to 2,147,483,647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lastRenderedPageBreak/>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4294967295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-32,768 to 32,767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16</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65,535</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FFFFF"/>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-9,223,372,036,854,775,808 to 9,223,372,036,854,775,807</w:t>
            </w:r>
          </w:p>
        </w:tc>
      </w:tr>
      <w:tr w:rsidR="00065812" w:rsidRPr="00065812" w:rsidTr="00065812">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64</w:t>
            </w:r>
          </w:p>
        </w:tc>
        <w:tc>
          <w:tcPr>
            <w:tcW w:w="6253" w:type="dxa"/>
            <w:tcBorders>
              <w:top w:val="single" w:sz="6" w:space="0" w:color="DFDFDF"/>
              <w:left w:val="single" w:sz="6" w:space="0" w:color="DFDFDF"/>
              <w:bottom w:val="single" w:sz="6" w:space="0" w:color="DFDFDF"/>
              <w:right w:val="single" w:sz="6" w:space="0" w:color="DFDFDF"/>
            </w:tcBorders>
            <w:shd w:val="clear" w:color="auto" w:fill="F9F9F9"/>
            <w:hideMark/>
          </w:tcPr>
          <w:p w:rsidR="00065812" w:rsidRPr="00065812" w:rsidRDefault="00065812" w:rsidP="00065812">
            <w:pPr>
              <w:spacing w:after="0" w:line="240" w:lineRule="auto"/>
              <w:jc w:val="center"/>
              <w:rPr>
                <w:rFonts w:ascii="Verdana" w:eastAsia="Times New Roman" w:hAnsi="Verdana" w:cs="Times New Roman"/>
                <w:color w:val="414141"/>
                <w:sz w:val="21"/>
                <w:szCs w:val="21"/>
                <w:lang w:val="en-US"/>
              </w:rPr>
            </w:pPr>
            <w:r w:rsidRPr="00065812">
              <w:rPr>
                <w:rFonts w:ascii="Verdana" w:eastAsia="Times New Roman" w:hAnsi="Verdana" w:cs="Times New Roman"/>
                <w:color w:val="414141"/>
                <w:sz w:val="21"/>
                <w:szCs w:val="21"/>
                <w:lang w:val="en-US"/>
              </w:rPr>
              <w:t>0 to 18,446,744,073,709,551,615</w:t>
            </w:r>
          </w:p>
        </w:tc>
      </w:tr>
    </w:tbl>
    <w:p w:rsidR="000952CA" w:rsidRPr="000952CA" w:rsidRDefault="000952CA" w:rsidP="000952CA"/>
    <w:p w:rsidR="00065812" w:rsidRDefault="00065812" w:rsidP="00E83DAA">
      <w:r>
        <w:t>Letter u in front of the type means that type can’t contain negative numbers, it is unsigned.</w:t>
      </w:r>
    </w:p>
    <w:p w:rsidR="00E83DAA" w:rsidRDefault="00E308FC" w:rsidP="00E83DAA">
      <w:r>
        <w:t>The t</w:t>
      </w:r>
      <w:r w:rsidR="001D5B60">
        <w:t xml:space="preserve">ypes </w:t>
      </w:r>
      <w:r w:rsidR="00065812">
        <w:t>mentioned</w:t>
      </w:r>
      <w:r w:rsidR="001D5B60">
        <w:t xml:space="preserve"> above</w:t>
      </w:r>
      <w:r w:rsidR="00065812">
        <w:t xml:space="preserve"> are the whole number types. But in C#, we have the number types with the </w:t>
      </w:r>
      <w:r w:rsidR="00065812">
        <w:rPr>
          <w:noProof/>
        </w:rPr>
        <w:t>floating point.</w:t>
      </w:r>
      <w:r w:rsidR="00065812">
        <w:t xml:space="preserve"> </w:t>
      </w:r>
    </w:p>
    <w:p w:rsidR="00E83DAA" w:rsidRDefault="000D2C68" w:rsidP="00E83DAA">
      <w:r>
        <w:t>We can present them in a table as well:</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1001"/>
        <w:gridCol w:w="1509"/>
        <w:gridCol w:w="6778"/>
      </w:tblGrid>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0D2C68">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32</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-3.402823e38 to 3.402823e38</w:t>
            </w:r>
          </w:p>
        </w:tc>
      </w:tr>
      <w:tr w:rsidR="000D2C68" w:rsidRPr="000D2C68" w:rsidTr="000D2C68">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64</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9F9F9"/>
              </w:rPr>
              <w:t>-1.79769313486232e308 to 1.79769313486232e308</w:t>
            </w:r>
          </w:p>
        </w:tc>
      </w:tr>
      <w:tr w:rsidR="000D2C68" w:rsidRPr="000D2C68" w:rsidTr="000D2C6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decimal</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1"/>
                <w:szCs w:val="21"/>
                <w:lang w:val="en-US"/>
              </w:rPr>
            </w:pPr>
            <w:r w:rsidRPr="000D2C68">
              <w:rPr>
                <w:rFonts w:ascii="Verdana" w:eastAsia="Times New Roman" w:hAnsi="Verdana" w:cs="Times New Roman"/>
                <w:sz w:val="21"/>
                <w:szCs w:val="21"/>
                <w:lang w:val="en-US"/>
              </w:rPr>
              <w:t>128</w:t>
            </w:r>
          </w:p>
        </w:tc>
        <w:tc>
          <w:tcPr>
            <w:tcW w:w="0" w:type="auto"/>
            <w:tcBorders>
              <w:top w:val="single" w:sz="6" w:space="0" w:color="DFDFDF"/>
              <w:left w:val="single" w:sz="6" w:space="0" w:color="DFDFDF"/>
              <w:bottom w:val="single" w:sz="12" w:space="0" w:color="DEE2E6"/>
              <w:right w:val="single" w:sz="6" w:space="0" w:color="DFDFDF"/>
            </w:tcBorders>
            <w:shd w:val="clear" w:color="auto" w:fill="auto"/>
            <w:vAlign w:val="bottom"/>
          </w:tcPr>
          <w:p w:rsidR="000D2C68" w:rsidRPr="000D2C68" w:rsidRDefault="000D2C68" w:rsidP="000D2C68">
            <w:pPr>
              <w:spacing w:after="0" w:line="240" w:lineRule="auto"/>
              <w:jc w:val="center"/>
              <w:rPr>
                <w:rFonts w:ascii="Verdana" w:eastAsia="Times New Roman" w:hAnsi="Verdana" w:cs="Times New Roman"/>
                <w:sz w:val="24"/>
                <w:szCs w:val="24"/>
                <w:lang w:val="en-US"/>
              </w:rPr>
            </w:pPr>
            <w:r w:rsidRPr="000D2C68">
              <w:rPr>
                <w:rFonts w:ascii="Verdana" w:hAnsi="Verdana"/>
                <w:color w:val="414141"/>
                <w:sz w:val="21"/>
                <w:szCs w:val="21"/>
                <w:shd w:val="clear" w:color="auto" w:fill="FFFFFF"/>
              </w:rPr>
              <w:t>(+ or -)1.0 x 10e-28 to 7.9 x 10e28</w:t>
            </w:r>
          </w:p>
        </w:tc>
      </w:tr>
    </w:tbl>
    <w:p w:rsidR="000D2C68" w:rsidRDefault="000D2C68" w:rsidP="00E83DAA"/>
    <w:p w:rsidR="000D2C68" w:rsidRDefault="001D5B60" w:rsidP="00E83DAA">
      <w:r>
        <w:t>In</w:t>
      </w:r>
      <w:r w:rsidR="000D2C68">
        <w:t xml:space="preserve"> C#</w:t>
      </w:r>
      <w:r>
        <w:t xml:space="preserve">, we have two more basic </w:t>
      </w:r>
      <w:r w:rsidR="000D2C68">
        <w:t>data</w:t>
      </w:r>
      <w:r>
        <w:t xml:space="preserve"> types</w:t>
      </w:r>
      <w:r w:rsidR="000D2C68">
        <w:t>:</w:t>
      </w:r>
    </w:p>
    <w:tbl>
      <w:tblPr>
        <w:tblW w:w="9288" w:type="dxa"/>
        <w:shd w:val="clear" w:color="auto" w:fill="FFFFFF"/>
        <w:tblCellMar>
          <w:top w:w="15" w:type="dxa"/>
          <w:left w:w="15" w:type="dxa"/>
          <w:bottom w:w="15" w:type="dxa"/>
          <w:right w:w="15" w:type="dxa"/>
        </w:tblCellMar>
        <w:tblLook w:val="04A0" w:firstRow="1" w:lastRow="0" w:firstColumn="1" w:lastColumn="0" w:noHBand="0" w:noVBand="1"/>
      </w:tblPr>
      <w:tblGrid>
        <w:gridCol w:w="747"/>
        <w:gridCol w:w="1542"/>
        <w:gridCol w:w="6999"/>
      </w:tblGrid>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Type</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Size (bits)</w:t>
            </w:r>
          </w:p>
        </w:tc>
        <w:tc>
          <w:tcPr>
            <w:tcW w:w="0" w:type="auto"/>
            <w:tcBorders>
              <w:top w:val="single" w:sz="6" w:space="0" w:color="DFDFDF"/>
              <w:left w:val="single" w:sz="6" w:space="0" w:color="DFDFDF"/>
              <w:bottom w:val="single" w:sz="6" w:space="0" w:color="DFDFDF"/>
              <w:right w:val="single" w:sz="6" w:space="0" w:color="DFDFDF"/>
            </w:tcBorders>
            <w:shd w:val="clear" w:color="auto" w:fill="63A9E0"/>
            <w:vAlign w:val="bottom"/>
            <w:hideMark/>
          </w:tcPr>
          <w:p w:rsidR="000D2C68" w:rsidRPr="000D2C68" w:rsidRDefault="000D2C68" w:rsidP="00DA1A33">
            <w:pPr>
              <w:spacing w:after="0" w:line="240" w:lineRule="auto"/>
              <w:jc w:val="center"/>
              <w:rPr>
                <w:rFonts w:ascii="Verdana" w:eastAsia="Times New Roman" w:hAnsi="Verdana" w:cs="Times New Roman"/>
                <w:color w:val="FFFFFF"/>
                <w:sz w:val="24"/>
                <w:szCs w:val="24"/>
                <w:lang w:val="en-US"/>
              </w:rPr>
            </w:pPr>
            <w:r w:rsidRPr="000D2C68">
              <w:rPr>
                <w:rFonts w:ascii="Verdana" w:eastAsia="Times New Roman" w:hAnsi="Verdana" w:cs="Times New Roman"/>
                <w:color w:val="FFFFFF"/>
                <w:sz w:val="24"/>
                <w:szCs w:val="24"/>
                <w:lang w:val="en-US"/>
              </w:rPr>
              <w:t>Range (values)</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16</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4"/>
                <w:szCs w:val="24"/>
                <w:lang w:val="en-US"/>
              </w:rPr>
            </w:pPr>
            <w:r>
              <w:rPr>
                <w:rFonts w:ascii="Verdana" w:hAnsi="Verdana"/>
                <w:color w:val="414141"/>
                <w:sz w:val="21"/>
                <w:szCs w:val="21"/>
                <w:shd w:val="clear" w:color="auto" w:fill="FFFFFF"/>
              </w:rPr>
              <w:t xml:space="preserve">Single </w:t>
            </w:r>
            <w:r>
              <w:rPr>
                <w:rFonts w:ascii="Verdana" w:hAnsi="Verdana"/>
                <w:noProof/>
                <w:color w:val="414141"/>
                <w:sz w:val="21"/>
                <w:szCs w:val="21"/>
                <w:shd w:val="clear" w:color="auto" w:fill="FFFFFF"/>
              </w:rPr>
              <w:t>U</w:t>
            </w:r>
            <w:r w:rsidRPr="000D2C68">
              <w:rPr>
                <w:rFonts w:ascii="Verdana" w:hAnsi="Verdana"/>
                <w:noProof/>
                <w:color w:val="414141"/>
                <w:sz w:val="21"/>
                <w:szCs w:val="21"/>
                <w:shd w:val="clear" w:color="auto" w:fill="FFFFFF"/>
              </w:rPr>
              <w:t>nicode</w:t>
            </w:r>
            <w:r>
              <w:rPr>
                <w:rFonts w:ascii="Verdana" w:hAnsi="Verdana"/>
                <w:color w:val="414141"/>
                <w:sz w:val="21"/>
                <w:szCs w:val="21"/>
                <w:shd w:val="clear" w:color="auto" w:fill="FFFFFF"/>
              </w:rPr>
              <w:t xml:space="preserve"> sign</w:t>
            </w:r>
            <w:r w:rsidR="00553C93">
              <w:rPr>
                <w:rFonts w:ascii="Verdana" w:hAnsi="Verdana"/>
                <w:color w:val="414141"/>
                <w:sz w:val="21"/>
                <w:szCs w:val="21"/>
                <w:shd w:val="clear" w:color="auto" w:fill="FFFFFF"/>
              </w:rPr>
              <w:t xml:space="preserve">, a </w:t>
            </w:r>
            <w:r w:rsidR="00553C93" w:rsidRPr="00553C93">
              <w:rPr>
                <w:rFonts w:ascii="Verdana" w:hAnsi="Verdana"/>
                <w:noProof/>
                <w:color w:val="414141"/>
                <w:sz w:val="21"/>
                <w:szCs w:val="21"/>
                <w:shd w:val="clear" w:color="auto" w:fill="FFFFFF"/>
              </w:rPr>
              <w:t>whole</w:t>
            </w:r>
            <w:r w:rsidR="00553C93">
              <w:rPr>
                <w:rFonts w:ascii="Verdana" w:hAnsi="Verdana"/>
                <w:color w:val="414141"/>
                <w:sz w:val="21"/>
                <w:szCs w:val="21"/>
                <w:shd w:val="clear" w:color="auto" w:fill="FFFFFF"/>
              </w:rPr>
              <w:t xml:space="preserve"> number from 0 to 65535</w:t>
            </w:r>
          </w:p>
        </w:tc>
      </w:tr>
      <w:tr w:rsidR="00553C93" w:rsidRPr="000D2C68" w:rsidTr="00DA1A33">
        <w:trPr>
          <w:tblHeader/>
        </w:trPr>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8</w:t>
            </w:r>
          </w:p>
        </w:tc>
        <w:tc>
          <w:tcPr>
            <w:tcW w:w="0" w:type="auto"/>
            <w:tcBorders>
              <w:top w:val="single" w:sz="6" w:space="0" w:color="DFDFDF"/>
              <w:left w:val="single" w:sz="6" w:space="0" w:color="DFDFDF"/>
              <w:bottom w:val="single" w:sz="6" w:space="0" w:color="DFDFDF"/>
              <w:right w:val="single" w:sz="6" w:space="0" w:color="DFDFDF"/>
            </w:tcBorders>
            <w:shd w:val="clear" w:color="auto" w:fill="auto"/>
            <w:vAlign w:val="bottom"/>
          </w:tcPr>
          <w:p w:rsidR="000D2C68" w:rsidRPr="000D2C68" w:rsidRDefault="000D2C68" w:rsidP="00DA1A33">
            <w:pPr>
              <w:spacing w:after="0" w:line="240" w:lineRule="auto"/>
              <w:jc w:val="center"/>
              <w:rPr>
                <w:rFonts w:ascii="Verdana" w:eastAsia="Times New Roman" w:hAnsi="Verdana" w:cs="Times New Roman"/>
                <w:sz w:val="21"/>
                <w:szCs w:val="21"/>
                <w:lang w:val="en-US"/>
              </w:rPr>
            </w:pPr>
            <w:r>
              <w:rPr>
                <w:rFonts w:ascii="Verdana" w:eastAsia="Times New Roman" w:hAnsi="Verdana" w:cs="Times New Roman"/>
                <w:sz w:val="21"/>
                <w:szCs w:val="21"/>
                <w:lang w:val="en-US"/>
              </w:rPr>
              <w:t>f</w:t>
            </w:r>
            <w:r w:rsidRPr="000D2C68">
              <w:rPr>
                <w:rFonts w:ascii="Verdana" w:eastAsia="Times New Roman" w:hAnsi="Verdana" w:cs="Times New Roman"/>
                <w:sz w:val="21"/>
                <w:szCs w:val="21"/>
                <w:lang w:val="en-US"/>
              </w:rPr>
              <w:t>alse, true</w:t>
            </w:r>
          </w:p>
        </w:tc>
      </w:tr>
    </w:tbl>
    <w:p w:rsidR="000D2C68" w:rsidRDefault="000D2C68" w:rsidP="00E83DAA"/>
    <w:p w:rsidR="000D2C68" w:rsidRDefault="000D2C68" w:rsidP="00E83DAA">
      <w:pPr>
        <w:rPr>
          <w:noProof/>
        </w:rPr>
      </w:pPr>
      <w:r>
        <w:t xml:space="preserve">To use char type in our code we must place it inside the </w:t>
      </w:r>
      <w:r w:rsidR="00553C93">
        <w:rPr>
          <w:noProof/>
        </w:rPr>
        <w:t>single quotes</w:t>
      </w:r>
      <w:r>
        <w:rPr>
          <w:noProof/>
        </w:rPr>
        <w:t>: ’a’ or ’A’ or ’3’...</w:t>
      </w:r>
    </w:p>
    <w:p w:rsidR="000D2C68" w:rsidRDefault="000D2C68" w:rsidP="00E83DAA">
      <w:r>
        <w:t xml:space="preserve">One more type that is often introduced as the </w:t>
      </w:r>
      <w:r w:rsidRPr="000D2C68">
        <w:rPr>
          <w:noProof/>
        </w:rPr>
        <w:t>basic</w:t>
      </w:r>
      <w:r>
        <w:t xml:space="preserve"> data type is the </w:t>
      </w:r>
      <w:r w:rsidRPr="000D2C68">
        <w:rPr>
          <w:b/>
        </w:rPr>
        <w:t>string</w:t>
      </w:r>
      <w:r>
        <w:t xml:space="preserve"> type. But </w:t>
      </w:r>
      <w:r w:rsidRPr="005D2EAD">
        <w:rPr>
          <w:b/>
          <w:noProof/>
        </w:rPr>
        <w:t>string</w:t>
      </w:r>
      <w:r>
        <w:t xml:space="preserve"> is not a value type</w:t>
      </w:r>
      <w:r w:rsidR="00553C93">
        <w:t xml:space="preserve"> it is </w:t>
      </w:r>
      <w:r w:rsidR="00705947">
        <w:t xml:space="preserve">a </w:t>
      </w:r>
      <w:r w:rsidR="009E6568" w:rsidRPr="00705947">
        <w:rPr>
          <w:noProof/>
        </w:rPr>
        <w:t>reference</w:t>
      </w:r>
      <w:r w:rsidR="00553C93">
        <w:t xml:space="preserve"> type. To use a </w:t>
      </w:r>
      <w:r w:rsidR="00553C93" w:rsidRPr="00553C93">
        <w:rPr>
          <w:noProof/>
        </w:rPr>
        <w:t>string</w:t>
      </w:r>
      <w:r w:rsidR="00553C93">
        <w:t xml:space="preserve"> in our code we must place the value inside the double quotes: „This is the string </w:t>
      </w:r>
      <w:r w:rsidR="00553C93" w:rsidRPr="00553C93">
        <w:rPr>
          <w:noProof/>
        </w:rPr>
        <w:t>t</w:t>
      </w:r>
      <w:r w:rsidR="00553C93">
        <w:rPr>
          <w:noProof/>
        </w:rPr>
        <w:t>y</w:t>
      </w:r>
      <w:r w:rsidR="00553C93" w:rsidRPr="00553C93">
        <w:rPr>
          <w:noProof/>
        </w:rPr>
        <w:t>pe</w:t>
      </w:r>
      <w:r w:rsidR="00553C93">
        <w:t>“ or „3452“...</w:t>
      </w:r>
    </w:p>
    <w:p w:rsidR="00553C93" w:rsidRDefault="00553C93" w:rsidP="00E83DAA">
      <w:r>
        <w:t xml:space="preserve">So, we </w:t>
      </w:r>
      <w:r w:rsidR="00D3596A">
        <w:t>know</w:t>
      </w:r>
      <w:r>
        <w:t xml:space="preserve"> we have the value types and </w:t>
      </w:r>
      <w:r w:rsidR="009E6568">
        <w:t>reference</w:t>
      </w:r>
      <w:r>
        <w:t xml:space="preserve"> types, and it is time to talk more about those types and variables as well.</w:t>
      </w:r>
    </w:p>
    <w:p w:rsidR="00553C93" w:rsidRDefault="00553C93" w:rsidP="00553C93">
      <w:pPr>
        <w:pStyle w:val="Heading2"/>
      </w:pPr>
      <w:r>
        <w:t>Variables in C#</w:t>
      </w:r>
    </w:p>
    <w:p w:rsidR="00553C93" w:rsidRPr="00553C93" w:rsidRDefault="00553C93" w:rsidP="00553C93">
      <w:r>
        <w:t xml:space="preserve">Variable is a name of a </w:t>
      </w:r>
      <w:r w:rsidRPr="00553C93">
        <w:rPr>
          <w:noProof/>
        </w:rPr>
        <w:t>memory</w:t>
      </w:r>
      <w:r>
        <w:t xml:space="preserve"> location in which application stores values.</w:t>
      </w:r>
    </w:p>
    <w:p w:rsidR="00553C93" w:rsidRDefault="00553C93" w:rsidP="00553C93">
      <w:r>
        <w:t xml:space="preserve">We </w:t>
      </w:r>
      <w:r w:rsidRPr="00553C93">
        <w:rPr>
          <w:noProof/>
        </w:rPr>
        <w:t>sh</w:t>
      </w:r>
      <w:r>
        <w:rPr>
          <w:noProof/>
        </w:rPr>
        <w:t>o</w:t>
      </w:r>
      <w:r w:rsidRPr="00553C93">
        <w:rPr>
          <w:noProof/>
        </w:rPr>
        <w:t>uld</w:t>
      </w:r>
      <w:r>
        <w:t xml:space="preserve"> create our variables by following examples: </w:t>
      </w:r>
    </w:p>
    <w:p w:rsidR="00553C93" w:rsidRDefault="00553C93" w:rsidP="00553C93">
      <w:pPr>
        <w:pStyle w:val="ListParagraph"/>
        <w:numPr>
          <w:ilvl w:val="0"/>
          <w:numId w:val="2"/>
        </w:numPr>
      </w:pPr>
      <w:r w:rsidRPr="00553C93">
        <w:rPr>
          <w:noProof/>
        </w:rPr>
        <w:t>studentName</w:t>
      </w:r>
      <w:r>
        <w:t xml:space="preserve"> </w:t>
      </w:r>
    </w:p>
    <w:p w:rsidR="00553C93" w:rsidRDefault="00553C93" w:rsidP="00553C93">
      <w:pPr>
        <w:pStyle w:val="ListParagraph"/>
        <w:numPr>
          <w:ilvl w:val="0"/>
          <w:numId w:val="2"/>
        </w:numPr>
      </w:pPr>
      <w:r>
        <w:t>subject</w:t>
      </w:r>
    </w:p>
    <w:p w:rsidR="00553C93" w:rsidRDefault="00553C93" w:rsidP="00553C93">
      <w:pPr>
        <w:pStyle w:val="ListParagraph"/>
        <w:numPr>
          <w:ilvl w:val="0"/>
          <w:numId w:val="2"/>
        </w:numPr>
      </w:pPr>
      <w:r>
        <w:t xml:space="preserve">work_day ... </w:t>
      </w:r>
    </w:p>
    <w:p w:rsidR="00553C93" w:rsidRDefault="00553C93" w:rsidP="00553C93">
      <w:pPr>
        <w:ind w:left="360"/>
      </w:pPr>
      <w:r>
        <w:t xml:space="preserve">The wrong examples would </w:t>
      </w:r>
      <w:r w:rsidRPr="00553C93">
        <w:rPr>
          <w:noProof/>
        </w:rPr>
        <w:t>be</w:t>
      </w:r>
      <w:r>
        <w:t xml:space="preserve"> </w:t>
      </w:r>
    </w:p>
    <w:p w:rsidR="00553C93" w:rsidRDefault="00553C93" w:rsidP="00553C93">
      <w:pPr>
        <w:pStyle w:val="ListParagraph"/>
        <w:numPr>
          <w:ilvl w:val="0"/>
          <w:numId w:val="3"/>
        </w:numPr>
      </w:pPr>
      <w:r w:rsidRPr="00553C93">
        <w:rPr>
          <w:noProof/>
        </w:rPr>
        <w:t>student</w:t>
      </w:r>
      <w:r>
        <w:t xml:space="preserve"> Name </w:t>
      </w:r>
    </w:p>
    <w:p w:rsidR="00553C93" w:rsidRDefault="00553C93" w:rsidP="00553C93">
      <w:pPr>
        <w:pStyle w:val="ListParagraph"/>
        <w:numPr>
          <w:ilvl w:val="0"/>
          <w:numId w:val="3"/>
        </w:numPr>
      </w:pPr>
      <w:r>
        <w:t xml:space="preserve">work-day </w:t>
      </w:r>
    </w:p>
    <w:p w:rsidR="00553C93" w:rsidRDefault="00553C93" w:rsidP="00553C93">
      <w:pPr>
        <w:pStyle w:val="ListParagraph"/>
        <w:numPr>
          <w:ilvl w:val="0"/>
          <w:numId w:val="3"/>
        </w:numPr>
      </w:pPr>
      <w:r>
        <w:t>1place...</w:t>
      </w:r>
    </w:p>
    <w:p w:rsidR="00553C93" w:rsidRDefault="00553C93" w:rsidP="00553C93">
      <w:r>
        <w:lastRenderedPageBreak/>
        <w:t xml:space="preserve">We </w:t>
      </w:r>
      <w:r w:rsidR="000C0A8D">
        <w:t xml:space="preserve">should </w:t>
      </w:r>
      <w:r>
        <w:t xml:space="preserve">mention that C# is </w:t>
      </w:r>
      <w:r w:rsidR="00D3596A">
        <w:t xml:space="preserve">a </w:t>
      </w:r>
      <w:r w:rsidRPr="000B366E">
        <w:rPr>
          <w:noProof/>
        </w:rPr>
        <w:t>case</w:t>
      </w:r>
      <w:r w:rsidR="000B366E">
        <w:rPr>
          <w:noProof/>
        </w:rPr>
        <w:t>-</w:t>
      </w:r>
      <w:r w:rsidRPr="000B366E">
        <w:rPr>
          <w:noProof/>
        </w:rPr>
        <w:t>sensitive</w:t>
      </w:r>
      <w:r>
        <w:t xml:space="preserve"> language so </w:t>
      </w:r>
      <w:r w:rsidR="00F62FDF">
        <w:t xml:space="preserve">the </w:t>
      </w:r>
      <w:r w:rsidR="00F62FDF" w:rsidRPr="00F62FDF">
        <w:rPr>
          <w:b/>
        </w:rPr>
        <w:t>studentName</w:t>
      </w:r>
      <w:r w:rsidR="00F62FDF">
        <w:t xml:space="preserve"> is not the same </w:t>
      </w:r>
      <w:r w:rsidR="00F62FDF">
        <w:rPr>
          <w:noProof/>
        </w:rPr>
        <w:t>as</w:t>
      </w:r>
      <w:r w:rsidR="00F62FDF">
        <w:t xml:space="preserve"> the </w:t>
      </w:r>
      <w:r w:rsidR="00F62FDF" w:rsidRPr="00F62FDF">
        <w:rPr>
          <w:b/>
        </w:rPr>
        <w:t>StudentName</w:t>
      </w:r>
      <w:r w:rsidR="00F62FDF">
        <w:t>.</w:t>
      </w:r>
    </w:p>
    <w:p w:rsidR="00F80964" w:rsidRDefault="00F80964" w:rsidP="00553C93">
      <w:r w:rsidRPr="00F80964">
        <w:t xml:space="preserve">The C# language has its own set of reserved words, so-called keywords. We can't use them as a name for our variables. For the list of </w:t>
      </w:r>
      <w:r w:rsidRPr="001D69BF">
        <w:rPr>
          <w:noProof/>
        </w:rPr>
        <w:t>keywords</w:t>
      </w:r>
      <w:r w:rsidR="001D69BF">
        <w:rPr>
          <w:noProof/>
        </w:rPr>
        <w:t>,</w:t>
      </w:r>
      <w:r w:rsidRPr="00F80964">
        <w:t xml:space="preserve"> you can </w:t>
      </w:r>
      <w:r w:rsidRPr="001D69BF">
        <w:rPr>
          <w:noProof/>
        </w:rPr>
        <w:t>visit</w:t>
      </w:r>
      <w:r>
        <w:t xml:space="preserve"> </w:t>
      </w:r>
      <w:hyperlink r:id="rId14" w:history="1">
        <w:r w:rsidRPr="00F80964">
          <w:rPr>
            <w:rStyle w:val="Hyperlink"/>
          </w:rPr>
          <w:t>keyword-list</w:t>
        </w:r>
      </w:hyperlink>
      <w:r>
        <w:t>.</w:t>
      </w:r>
    </w:p>
    <w:p w:rsidR="00135277" w:rsidRDefault="00135277" w:rsidP="00553C93">
      <w:r w:rsidRPr="00135277">
        <w:t xml:space="preserve">In C#, we have variables divided into two categories: </w:t>
      </w:r>
      <w:r w:rsidRPr="00135277">
        <w:rPr>
          <w:b/>
        </w:rPr>
        <w:t>Value</w:t>
      </w:r>
      <w:r w:rsidRPr="00135277">
        <w:t xml:space="preserve"> type and </w:t>
      </w:r>
      <w:r w:rsidRPr="00135277">
        <w:rPr>
          <w:b/>
        </w:rPr>
        <w:t>Reference</w:t>
      </w:r>
      <w:r w:rsidRPr="00135277">
        <w:t xml:space="preserve"> type. The difference is that the value type variables stores their values inside their own memory locations, but the memory location for the reference type variables contains only address to the dynamic memory loc</w:t>
      </w:r>
      <w:r w:rsidR="005731C1">
        <w:t>ation where the value is stored.</w:t>
      </w:r>
    </w:p>
    <w:p w:rsidR="005731C1" w:rsidRDefault="005731C1" w:rsidP="00553C93">
      <w:r>
        <w:t>Let’s see how the value types behave in a graphic example:</w:t>
      </w:r>
    </w:p>
    <w:p w:rsidR="00135277" w:rsidRDefault="005731C1" w:rsidP="00553C93">
      <w:r>
        <w:rPr>
          <w:noProof/>
          <w:lang w:eastAsia="sr-Latn-RS"/>
        </w:rPr>
        <w:drawing>
          <wp:inline distT="0" distB="0" distL="0" distR="0">
            <wp:extent cx="4343400" cy="1343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ValueType.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1343025"/>
                    </a:xfrm>
                    <a:prstGeom prst="rect">
                      <a:avLst/>
                    </a:prstGeom>
                  </pic:spPr>
                </pic:pic>
              </a:graphicData>
            </a:graphic>
          </wp:inline>
        </w:drawing>
      </w:r>
    </w:p>
    <w:p w:rsidR="005731C1" w:rsidRDefault="005731C1" w:rsidP="00553C93"/>
    <w:p w:rsidR="00F62FDF" w:rsidRDefault="005731C1" w:rsidP="00553C93">
      <w:r>
        <w:t>Let’s do the same for the reference types:</w:t>
      </w:r>
    </w:p>
    <w:p w:rsidR="00D3596A" w:rsidRDefault="00066AF8" w:rsidP="00553C93">
      <w:r>
        <w:rPr>
          <w:noProof/>
          <w:lang w:eastAsia="sr-Latn-RS"/>
        </w:rPr>
        <w:drawing>
          <wp:inline distT="0" distB="0" distL="0" distR="0">
            <wp:extent cx="5534025" cy="1724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ReferenceType.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1724025"/>
                    </a:xfrm>
                    <a:prstGeom prst="rect">
                      <a:avLst/>
                    </a:prstGeom>
                  </pic:spPr>
                </pic:pic>
              </a:graphicData>
            </a:graphic>
          </wp:inline>
        </w:drawing>
      </w:r>
    </w:p>
    <w:p w:rsidR="00040C6A" w:rsidRDefault="00040C6A" w:rsidP="00040C6A">
      <w:pPr>
        <w:pStyle w:val="Heading2"/>
      </w:pPr>
      <w:r>
        <w:t>Variable Declarations and Expressions</w:t>
      </w:r>
    </w:p>
    <w:p w:rsidR="00066AF8" w:rsidRDefault="00066AF8" w:rsidP="00066AF8">
      <w:r>
        <w:t xml:space="preserve">We </w:t>
      </w:r>
      <w:r w:rsidR="000C0A8D">
        <w:t xml:space="preserve">should </w:t>
      </w:r>
      <w:r w:rsidR="00D3596A">
        <w:t xml:space="preserve">declare our variables </w:t>
      </w:r>
      <w:r>
        <w:t>in</w:t>
      </w:r>
      <w:r w:rsidR="00D3596A">
        <w:t xml:space="preserve"> a</w:t>
      </w:r>
      <w:r>
        <w:t xml:space="preserve"> following way:</w:t>
      </w:r>
    </w:p>
    <w:p w:rsidR="00066AF8" w:rsidRDefault="00066AF8" w:rsidP="00066AF8">
      <w:r>
        <w:t>&lt;data type&gt; &lt;variable name&gt; ;  or &lt;data type&gt; &lt;variable name&gt;, &lt;variable name&gt; ... ;</w:t>
      </w:r>
    </w:p>
    <w:p w:rsidR="00553C93" w:rsidRDefault="00040C6A" w:rsidP="00066AF8">
      <w:del w:id="10" w:author="Vlada" w:date="2018-07-16T22:26:00Z">
        <w:r w:rsidDel="000C0A8D">
          <w:delText xml:space="preserve"> </w:delText>
        </w:r>
      </w:del>
      <w:r>
        <w:t>So</w:t>
      </w:r>
      <w:r w:rsidR="000C0A8D">
        <w:t xml:space="preserve"> a</w:t>
      </w:r>
      <w:r>
        <w:t xml:space="preserve"> few examples</w:t>
      </w:r>
      <w:r w:rsidR="00066AF8">
        <w:t xml:space="preserve"> would be: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temperature, change;</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w:t>
      </w:r>
    </w:p>
    <w:p w:rsidR="00040C6A" w:rsidRDefault="00040C6A" w:rsidP="00040C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40C6A" w:rsidRDefault="00040C6A" w:rsidP="00040C6A">
      <w:r>
        <w:rPr>
          <w:rFonts w:ascii="Consolas" w:hAnsi="Consolas" w:cs="Consolas"/>
          <w:color w:val="000000"/>
          <w:sz w:val="19"/>
          <w:szCs w:val="19"/>
        </w:rPr>
        <w:t>}</w:t>
      </w:r>
    </w:p>
    <w:p w:rsidR="00040C6A" w:rsidRDefault="00040C6A" w:rsidP="00040C6A">
      <w:r>
        <w:t>Just with the declaration, we can't assign a value to a value type variables. To do that, we need to use expressions in addition:</w:t>
      </w:r>
    </w:p>
    <w:p w:rsidR="00553C93" w:rsidRDefault="00040C6A" w:rsidP="00040C6A">
      <w:r>
        <w:lastRenderedPageBreak/>
        <w:t>&lt;data type&gt; &lt;variable name&gt; = &lt;expression&gt;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145 + x;</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p = </w:t>
      </w:r>
      <w:r>
        <w:rPr>
          <w:rFonts w:ascii="Consolas" w:hAnsi="Consolas" w:cs="Consolas"/>
          <w:color w:val="A31515"/>
          <w:sz w:val="19"/>
          <w:szCs w:val="19"/>
        </w:rPr>
        <w:t>'p'</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A31515"/>
          <w:sz w:val="19"/>
          <w:szCs w:val="19"/>
        </w:rPr>
        <w:t>'A'</w:t>
      </w: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r>
        <w:rPr>
          <w:rFonts w:ascii="Consolas" w:hAnsi="Consolas" w:cs="Consolas"/>
          <w:color w:val="000000"/>
          <w:sz w:val="19"/>
          <w:szCs w:val="19"/>
        </w:rPr>
        <w:t xml:space="preserve">    }</w:t>
      </w:r>
    </w:p>
    <w:p w:rsidR="00D95CB3" w:rsidRDefault="00D95CB3" w:rsidP="00D95CB3">
      <w:r>
        <w:t xml:space="preserve">To add a value for the </w:t>
      </w:r>
      <w:r w:rsidR="009E6568">
        <w:t>reference</w:t>
      </w:r>
      <w:r w:rsidR="00D3596A">
        <w:t xml:space="preserve"> type</w:t>
      </w:r>
      <w:r>
        <w:t xml:space="preserve"> variable, we need to use the </w:t>
      </w:r>
      <w:r w:rsidRPr="00D95CB3">
        <w:rPr>
          <w:b/>
        </w:rPr>
        <w:t>new</w:t>
      </w:r>
      <w:r>
        <w:rPr>
          <w:b/>
        </w:rPr>
        <w:t xml:space="preserve"> </w:t>
      </w:r>
      <w:r>
        <w:t xml:space="preserve">keyword in </w:t>
      </w:r>
      <w:r w:rsidR="00D3596A">
        <w:t xml:space="preserve">the </w:t>
      </w:r>
      <w:r>
        <w:t>expression part</w:t>
      </w:r>
      <w:ins w:id="11" w:author="Mare" w:date="2018-07-17T21:12:00Z">
        <w:r w:rsidR="005D2EAD">
          <w:t xml:space="preserve"> (string is exception to this rule)</w:t>
        </w:r>
      </w:ins>
      <w: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D2EAD">
        <w:rPr>
          <w:rFonts w:ascii="Consolas" w:hAnsi="Consolas" w:cs="Consolas"/>
          <w:noProof/>
          <w:color w:val="000000"/>
          <w:sz w:val="19"/>
          <w:szCs w:val="19"/>
        </w:rPr>
        <w:t>Student student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25);</w:t>
      </w:r>
    </w:p>
    <w:p w:rsidR="00D95CB3" w:rsidRDefault="00D95CB3" w:rsidP="00D95C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3049B" w:rsidRDefault="00D95CB3" w:rsidP="00D95CB3">
      <w:r>
        <w:rPr>
          <w:rFonts w:ascii="Consolas" w:hAnsi="Consolas" w:cs="Consolas"/>
          <w:color w:val="000000"/>
          <w:sz w:val="19"/>
          <w:szCs w:val="19"/>
        </w:rPr>
        <w:t>}</w:t>
      </w:r>
    </w:p>
    <w:p w:rsidR="005D2EAD" w:rsidRDefault="005D2EAD">
      <w:pPr>
        <w:rPr>
          <w:ins w:id="12" w:author="Mare" w:date="2018-07-17T21:11:00Z"/>
        </w:rPr>
        <w:pPrChange w:id="13" w:author="Mare" w:date="2018-07-17T21:11:00Z">
          <w:pPr>
            <w:pStyle w:val="Heading2"/>
          </w:pPr>
        </w:pPrChange>
      </w:pPr>
      <w:ins w:id="14" w:author="Mare" w:date="2018-07-17T21:12:00Z">
        <w:r>
          <w:t xml:space="preserve">We would like to mention that we don’t </w:t>
        </w:r>
        <w:r w:rsidRPr="005D2EAD">
          <w:rPr>
            <w:noProof/>
          </w:rPr>
          <w:t>reco</w:t>
        </w:r>
      </w:ins>
      <w:ins w:id="15" w:author="Mare" w:date="2018-07-17T21:14:00Z">
        <w:r>
          <w:rPr>
            <w:noProof/>
          </w:rPr>
          <w:t>m</w:t>
        </w:r>
      </w:ins>
      <w:ins w:id="16" w:author="Mare" w:date="2018-07-17T21:12:00Z">
        <w:r w:rsidRPr="005D2EAD">
          <w:rPr>
            <w:noProof/>
          </w:rPr>
          <w:t>mend</w:t>
        </w:r>
        <w:r>
          <w:t xml:space="preserve"> to call variables with names </w:t>
        </w:r>
      </w:ins>
      <w:ins w:id="17" w:author="Mare" w:date="2018-07-17T21:13:00Z">
        <w:r>
          <w:t xml:space="preserve">„x“ or „y“... We have used that names just for the sake of simplicity. It is </w:t>
        </w:r>
      </w:ins>
      <w:ins w:id="18" w:author="Mare" w:date="2018-07-17T21:14:00Z">
        <w:r>
          <w:t xml:space="preserve">a </w:t>
        </w:r>
      </w:ins>
      <w:ins w:id="19" w:author="Mare" w:date="2018-07-17T21:13:00Z">
        <w:r>
          <w:t xml:space="preserve">better idea to give </w:t>
        </w:r>
        <w:r w:rsidRPr="005D2EAD">
          <w:rPr>
            <w:noProof/>
          </w:rPr>
          <w:t>meaningful names</w:t>
        </w:r>
        <w:r>
          <w:t xml:space="preserve"> to our variables.</w:t>
        </w:r>
      </w:ins>
    </w:p>
    <w:p w:rsidR="00D95CB3" w:rsidRDefault="00D95CB3" w:rsidP="00D95CB3">
      <w:pPr>
        <w:pStyle w:val="Heading2"/>
      </w:pPr>
      <w:r>
        <w:t>Conclusion</w:t>
      </w:r>
    </w:p>
    <w:p w:rsidR="00D95CB3" w:rsidRDefault="00D95CB3" w:rsidP="00D95CB3">
      <w:r>
        <w:t>Now we have learned how to declare our variables and how to assign values to them as well.</w:t>
      </w:r>
    </w:p>
    <w:p w:rsidR="00D95CB3" w:rsidRDefault="00D95CB3" w:rsidP="00D95CB3">
      <w:r>
        <w:t>In a next post, we are going to talk about operators in C#.</w:t>
      </w:r>
    </w:p>
    <w:p w:rsidR="00D95CB3" w:rsidRDefault="00D95CB3" w:rsidP="00D95CB3"/>
    <w:p w:rsidR="00D95CB3" w:rsidRDefault="009550AB" w:rsidP="009550AB">
      <w:pPr>
        <w:pStyle w:val="Heading1"/>
      </w:pPr>
      <w:r>
        <w:t>Operators in C#</w:t>
      </w:r>
    </w:p>
    <w:p w:rsidR="009550AB" w:rsidRDefault="00171C6F" w:rsidP="009550AB">
      <w:r>
        <w:t>The most used operators in C# are:</w:t>
      </w:r>
    </w:p>
    <w:tbl>
      <w:tblPr>
        <w:tblStyle w:val="GridTable1Light-Accent1"/>
        <w:tblW w:w="0" w:type="auto"/>
        <w:tblLook w:val="04A0" w:firstRow="1" w:lastRow="0" w:firstColumn="1" w:lastColumn="0" w:noHBand="0" w:noVBand="1"/>
      </w:tblPr>
      <w:tblGrid>
        <w:gridCol w:w="4531"/>
        <w:gridCol w:w="4531"/>
      </w:tblGrid>
      <w:tr w:rsidR="00171C6F" w:rsidRPr="00171C6F" w:rsidTr="00171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5B9BD5" w:themeFill="accent1"/>
          </w:tcPr>
          <w:p w:rsidR="00171C6F" w:rsidRPr="00171C6F" w:rsidRDefault="00171C6F" w:rsidP="00171C6F">
            <w:pPr>
              <w:jc w:val="center"/>
              <w:rPr>
                <w:color w:val="FFFFFF" w:themeColor="background1"/>
              </w:rPr>
            </w:pPr>
            <w:r w:rsidRPr="00171C6F">
              <w:rPr>
                <w:color w:val="FFFFFF" w:themeColor="background1"/>
              </w:rPr>
              <w:t>Category</w:t>
            </w:r>
          </w:p>
        </w:tc>
        <w:tc>
          <w:tcPr>
            <w:tcW w:w="4531" w:type="dxa"/>
            <w:shd w:val="clear" w:color="auto" w:fill="5B9BD5" w:themeFill="accent1"/>
          </w:tcPr>
          <w:p w:rsidR="00171C6F" w:rsidRPr="00171C6F" w:rsidRDefault="00171C6F" w:rsidP="00171C6F">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171C6F">
              <w:rPr>
                <w:color w:val="FFFFFF" w:themeColor="background1"/>
              </w:rPr>
              <w:t>Operators</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Aritmetic</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   /    %</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Relational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   &lt;   &lt;=    &gt;   &gt;=</w:t>
            </w:r>
          </w:p>
        </w:tc>
      </w:tr>
      <w:tr w:rsidR="00171C6F" w:rsidTr="00171C6F">
        <w:tc>
          <w:tcPr>
            <w:cnfStyle w:val="001000000000" w:firstRow="0" w:lastRow="0" w:firstColumn="1" w:lastColumn="0" w:oddVBand="0" w:evenVBand="0" w:oddHBand="0" w:evenHBand="0" w:firstRowFirstColumn="0" w:firstRowLastColumn="0" w:lastRowFirstColumn="0" w:lastRowLastColumn="0"/>
            <w:tcW w:w="4531" w:type="dxa"/>
          </w:tcPr>
          <w:p w:rsidR="00171C6F" w:rsidRPr="00171C6F" w:rsidRDefault="00171C6F" w:rsidP="00171C6F">
            <w:pPr>
              <w:jc w:val="center"/>
              <w:rPr>
                <w:b w:val="0"/>
              </w:rPr>
            </w:pPr>
            <w:r>
              <w:rPr>
                <w:b w:val="0"/>
              </w:rPr>
              <w:t>Logical</w:t>
            </w:r>
          </w:p>
        </w:tc>
        <w:tc>
          <w:tcPr>
            <w:tcW w:w="4531" w:type="dxa"/>
          </w:tcPr>
          <w:p w:rsidR="00171C6F" w:rsidRDefault="00171C6F" w:rsidP="00171C6F">
            <w:pPr>
              <w:jc w:val="center"/>
              <w:cnfStyle w:val="000000000000" w:firstRow="0" w:lastRow="0" w:firstColumn="0" w:lastColumn="0" w:oddVBand="0" w:evenVBand="0" w:oddHBand="0" w:evenHBand="0" w:firstRowFirstColumn="0" w:firstRowLastColumn="0" w:lastRowFirstColumn="0" w:lastRowLastColumn="0"/>
            </w:pPr>
            <w:r>
              <w:t>!    &amp;&amp;     ||</w:t>
            </w:r>
          </w:p>
        </w:tc>
      </w:tr>
    </w:tbl>
    <w:p w:rsidR="00171C6F" w:rsidRDefault="00171C6F" w:rsidP="009550AB"/>
    <w:p w:rsidR="00B451AB" w:rsidRDefault="00B451AB" w:rsidP="00B451AB">
      <w:pPr>
        <w:pStyle w:val="Heading2"/>
      </w:pPr>
      <w:r>
        <w:t>Arithmetic Operators</w:t>
      </w:r>
    </w:p>
    <w:p w:rsidR="00FE35E5" w:rsidRDefault="00FE35E5" w:rsidP="00FE35E5">
      <w:r>
        <w:t>Arithmetic operators are defined for all the numeric data types. Operators +, -, *, / represent the basic binary arithmetic operations (addition, subtraction, multiplication and division). Operator % is the remainder after division.</w:t>
      </w:r>
      <w:r w:rsidR="00F7171A">
        <w:t xml:space="preserve"> </w:t>
      </w:r>
      <w:r w:rsidR="001D69BF">
        <w:rPr>
          <w:noProof/>
        </w:rPr>
        <w:t>The i</w:t>
      </w:r>
      <w:r w:rsidR="00F7171A" w:rsidRPr="001D69BF">
        <w:rPr>
          <w:noProof/>
        </w:rPr>
        <w:t>mportant</w:t>
      </w:r>
      <w:r w:rsidR="00F7171A">
        <w:t xml:space="preserve"> </w:t>
      </w:r>
      <w:r w:rsidR="00F7171A" w:rsidRPr="001D69BF">
        <w:rPr>
          <w:noProof/>
        </w:rPr>
        <w:t>thin</w:t>
      </w:r>
      <w:r w:rsidR="001D69BF">
        <w:rPr>
          <w:noProof/>
        </w:rPr>
        <w:t>g</w:t>
      </w:r>
      <w:r w:rsidR="00F7171A">
        <w:t xml:space="preserve"> to notice is that the + operator behaves differently with the number and string types. With </w:t>
      </w:r>
      <w:r w:rsidR="00D3596A">
        <w:t xml:space="preserve">the </w:t>
      </w:r>
      <w:r w:rsidR="00F7171A">
        <w:t>numbers</w:t>
      </w:r>
      <w:r w:rsidR="00D3596A">
        <w:t>, the result of expression</w:t>
      </w:r>
      <w:r w:rsidR="00F7171A">
        <w:t xml:space="preserve"> 5 + 5 is 10. But with </w:t>
      </w:r>
      <w:r w:rsidR="00D3596A">
        <w:t xml:space="preserve">the </w:t>
      </w:r>
      <w:r w:rsidR="00F7171A">
        <w:t>strings</w:t>
      </w:r>
      <w:r w:rsidR="00D3596A">
        <w:t>, the result of expression</w:t>
      </w:r>
      <w:r w:rsidR="00F7171A">
        <w:t xml:space="preserve"> „5“ + „5“ is „55“. So with the number </w:t>
      </w:r>
      <w:r w:rsidR="00F7171A" w:rsidRPr="001D69BF">
        <w:rPr>
          <w:noProof/>
        </w:rPr>
        <w:t>type</w:t>
      </w:r>
      <w:r w:rsidR="001D69BF">
        <w:rPr>
          <w:noProof/>
        </w:rPr>
        <w:t>,</w:t>
      </w:r>
      <w:r w:rsidR="00F7171A">
        <w:t xml:space="preserve"> it </w:t>
      </w:r>
      <w:r w:rsidR="00F7171A" w:rsidRPr="001D69BF">
        <w:rPr>
          <w:noProof/>
        </w:rPr>
        <w:t xml:space="preserve">is </w:t>
      </w:r>
      <w:r w:rsidR="004F2F6B">
        <w:rPr>
          <w:noProof/>
        </w:rPr>
        <w:t xml:space="preserve">an </w:t>
      </w:r>
      <w:r w:rsidR="00F7171A" w:rsidRPr="004F2F6B">
        <w:rPr>
          <w:noProof/>
        </w:rPr>
        <w:t>addition</w:t>
      </w:r>
      <w:r w:rsidR="00F7171A">
        <w:t xml:space="preserve"> operator but with the string </w:t>
      </w:r>
      <w:r w:rsidR="00F7171A" w:rsidRPr="001D69BF">
        <w:rPr>
          <w:noProof/>
        </w:rPr>
        <w:t>type</w:t>
      </w:r>
      <w:r w:rsidR="001D69BF">
        <w:rPr>
          <w:noProof/>
        </w:rPr>
        <w:t>,</w:t>
      </w:r>
      <w:r w:rsidR="00F7171A">
        <w:t xml:space="preserve"> it is </w:t>
      </w:r>
      <w:r w:rsidR="001D69BF">
        <w:t xml:space="preserve">a </w:t>
      </w:r>
      <w:r w:rsidR="00F7171A" w:rsidRPr="001D69BF">
        <w:rPr>
          <w:noProof/>
        </w:rPr>
        <w:t>concat</w:t>
      </w:r>
      <w:r w:rsidR="001D69BF" w:rsidRPr="001D69BF">
        <w:rPr>
          <w:noProof/>
        </w:rPr>
        <w:t>e</w:t>
      </w:r>
      <w:r w:rsidR="00F7171A" w:rsidRPr="001D69BF">
        <w:rPr>
          <w:noProof/>
        </w:rPr>
        <w:t>nation</w:t>
      </w:r>
      <w:r w:rsidR="00F7171A">
        <w:t xml:space="preserve"> operator.</w:t>
      </w:r>
    </w:p>
    <w:p w:rsidR="00B451AB" w:rsidRDefault="00B451AB" w:rsidP="00B451AB">
      <w:pPr>
        <w:pStyle w:val="Heading2"/>
      </w:pPr>
      <w:r>
        <w:t>Relational Operators</w:t>
      </w:r>
    </w:p>
    <w:p w:rsidR="00FE35E5" w:rsidRDefault="00FE35E5" w:rsidP="00FE35E5">
      <w:r>
        <w:t xml:space="preserve">All the relational operators return a true or false result. They are used to compare expressions or variables from both sides of the relational operator. These operators have a lower priority than </w:t>
      </w:r>
      <w:r>
        <w:lastRenderedPageBreak/>
        <w:t>arithmetic ones. So in the following example: x*a-8*b&gt;y+5*z; the left side</w:t>
      </w:r>
      <w:r w:rsidR="00D3596A">
        <w:t xml:space="preserve"> of the greater </w:t>
      </w:r>
      <w:r w:rsidR="00D3596A" w:rsidRPr="000B366E">
        <w:rPr>
          <w:noProof/>
        </w:rPr>
        <w:t>th</w:t>
      </w:r>
      <w:r w:rsidR="000B366E">
        <w:rPr>
          <w:noProof/>
        </w:rPr>
        <w:t>a</w:t>
      </w:r>
      <w:r w:rsidR="00D3596A" w:rsidRPr="000B366E">
        <w:rPr>
          <w:noProof/>
        </w:rPr>
        <w:t>n</w:t>
      </w:r>
      <w:r w:rsidR="00D3596A">
        <w:t xml:space="preserve"> operator</w:t>
      </w:r>
      <w:r>
        <w:t xml:space="preserve"> </w:t>
      </w:r>
      <w:r w:rsidR="0044395E">
        <w:rPr>
          <w:noProof/>
        </w:rPr>
        <w:t>ha</w:t>
      </w:r>
      <w:r w:rsidRPr="0044395E">
        <w:rPr>
          <w:noProof/>
        </w:rPr>
        <w:t>s calculated</w:t>
      </w:r>
      <w:r>
        <w:t xml:space="preserve"> first then the right side and then they are compared. </w:t>
      </w:r>
    </w:p>
    <w:p w:rsidR="00FE35E5" w:rsidRDefault="00FE35E5" w:rsidP="00FE35E5">
      <w:r>
        <w:t xml:space="preserve">For the value type variables and the strings, the == (equality) operator will return true only if they are the same, otherwise, it will return false. But if variables are </w:t>
      </w:r>
      <w:r w:rsidR="009E6568">
        <w:t>reference</w:t>
      </w:r>
      <w:r>
        <w:t xml:space="preserve"> types then the == operator will return true only if those two variables point to the same memory location, otherwise, it will return false.</w:t>
      </w:r>
    </w:p>
    <w:p w:rsidR="00171C6F" w:rsidRDefault="00FE35E5" w:rsidP="00FE35E5">
      <w:r>
        <w:t>So let's see this through an example:</w:t>
      </w:r>
    </w:p>
    <w:p w:rsidR="00FE35E5" w:rsidRDefault="00FE35E5" w:rsidP="00FE35E5">
      <w:r>
        <w:rPr>
          <w:noProof/>
          <w:lang w:eastAsia="sr-Latn-RS"/>
        </w:rPr>
        <w:drawing>
          <wp:inline distT="0" distB="0" distL="0" distR="0">
            <wp:extent cx="5760720" cy="3296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OperatorsExample.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96285"/>
                    </a:xfrm>
                    <a:prstGeom prst="rect">
                      <a:avLst/>
                    </a:prstGeom>
                  </pic:spPr>
                </pic:pic>
              </a:graphicData>
            </a:graphic>
          </wp:inline>
        </w:drawing>
      </w:r>
    </w:p>
    <w:p w:rsidR="00171C6F" w:rsidRDefault="00FE35E5" w:rsidP="009550AB">
      <w:r w:rsidRPr="00FE35E5">
        <w:t xml:space="preserve">We see that a and b are the </w:t>
      </w:r>
      <w:r w:rsidR="00B451AB">
        <w:t>equal</w:t>
      </w:r>
      <w:r w:rsidRPr="00FE35E5">
        <w:t xml:space="preserve"> as well as the s1 and s2. But the student1 and student2 are not </w:t>
      </w:r>
      <w:r w:rsidR="00B451AB">
        <w:t>equal</w:t>
      </w:r>
      <w:r w:rsidRPr="00FE35E5">
        <w:t xml:space="preserve"> because they point to different memory locations.</w:t>
      </w:r>
      <w:r>
        <w:t xml:space="preserve"> But if we create another variable of type Student and assign the value of student1 variable to it, the == operator will return true:</w:t>
      </w:r>
    </w:p>
    <w:p w:rsidR="00FE35E5" w:rsidRDefault="00FE35E5" w:rsidP="009550AB">
      <w:r>
        <w:rPr>
          <w:noProof/>
          <w:lang w:eastAsia="sr-Latn-RS"/>
        </w:rPr>
        <w:drawing>
          <wp:inline distT="0" distB="0" distL="0" distR="0">
            <wp:extent cx="5760720" cy="15544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7-OperatorsEqualityRefExample.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554480"/>
                    </a:xfrm>
                    <a:prstGeom prst="rect">
                      <a:avLst/>
                    </a:prstGeom>
                  </pic:spPr>
                </pic:pic>
              </a:graphicData>
            </a:graphic>
          </wp:inline>
        </w:drawing>
      </w:r>
    </w:p>
    <w:p w:rsidR="00FE35E5" w:rsidRDefault="00B451AB" w:rsidP="00B451AB">
      <w:pPr>
        <w:pStyle w:val="Heading2"/>
      </w:pPr>
      <w:r>
        <w:t>Logical Operators</w:t>
      </w:r>
    </w:p>
    <w:p w:rsidR="00B451AB" w:rsidRDefault="00B451AB" w:rsidP="00B451AB">
      <w:r>
        <w:t>The logical operators &amp;&amp; (and) and || (or) serve to connect logical values. Expression &lt;expression1&gt;&amp;&amp;&lt;expression2&gt; is true only if both expressions are true. Expression &lt;expression1&gt;||&lt;expression2&gt; is false only if both expressions are false, otherwise, it is true.</w:t>
      </w:r>
    </w:p>
    <w:p w:rsidR="00B451AB" w:rsidRDefault="00B451AB" w:rsidP="00B451AB">
      <w:r>
        <w:t>The ! (negation) operator negates logical value it is applied on. It has the highest priority of all the operators mentioned. So the expression !</w:t>
      </w:r>
      <w:r w:rsidRPr="001D69BF">
        <w:rPr>
          <w:noProof/>
        </w:rPr>
        <w:t>logicalValue</w:t>
      </w:r>
      <w:r>
        <w:t xml:space="preserve"> will be false only if </w:t>
      </w:r>
      <w:r w:rsidRPr="001D69BF">
        <w:rPr>
          <w:noProof/>
        </w:rPr>
        <w:t>logicalValue</w:t>
      </w:r>
      <w:r>
        <w:t xml:space="preserve"> is true and vice verse.</w:t>
      </w:r>
      <w:ins w:id="20" w:author="Vlada" w:date="2018-07-16T22:34:00Z">
        <w:r w:rsidR="00F3049B">
          <w:t xml:space="preserve"> (Ovde bih ubacio par primera koji to demonstraju, jedna metoda samo)</w:t>
        </w:r>
      </w:ins>
    </w:p>
    <w:p w:rsidR="008D4074" w:rsidRDefault="008D4074" w:rsidP="008D4074">
      <w:pPr>
        <w:pStyle w:val="Heading2"/>
      </w:pPr>
      <w:r>
        <w:lastRenderedPageBreak/>
        <w:t>Increment and Decrement Operators</w:t>
      </w:r>
    </w:p>
    <w:p w:rsidR="008D4074" w:rsidRDefault="008D4074" w:rsidP="008D4074">
      <w:r w:rsidRPr="008D4074">
        <w:t>In the C# lan</w:t>
      </w:r>
      <w:r w:rsidR="00E53B87">
        <w:t>guage, we can use operators that</w:t>
      </w:r>
      <w:r w:rsidRPr="008D4074">
        <w:t xml:space="preserve"> increments and decrements the variable value by 1. Those operators are ++ and --</w:t>
      </w:r>
      <w:r w:rsidR="00F3049B">
        <w:t>, and they are very useful in many cases</w:t>
      </w:r>
      <w:r w:rsidRPr="008D4074">
        <w:t>. So, the better way of writing this code:</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D4074" w:rsidRDefault="008D4074" w:rsidP="008D40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a + 1; </w:t>
      </w:r>
      <w:r>
        <w:rPr>
          <w:rFonts w:ascii="Consolas" w:hAnsi="Consolas" w:cs="Consolas"/>
          <w:color w:val="008000"/>
          <w:sz w:val="19"/>
          <w:szCs w:val="19"/>
        </w:rPr>
        <w:t>//now it is 16</w:t>
      </w:r>
    </w:p>
    <w:p w:rsidR="008D4074" w:rsidRDefault="008D4074" w:rsidP="008D4074">
      <w:pPr>
        <w:rPr>
          <w:rFonts w:ascii="Consolas" w:hAnsi="Consolas" w:cs="Consolas"/>
          <w:color w:val="000000"/>
          <w:sz w:val="19"/>
          <w:szCs w:val="19"/>
        </w:rPr>
      </w:pPr>
      <w:r>
        <w:rPr>
          <w:rFonts w:ascii="Consolas" w:hAnsi="Consolas" w:cs="Consolas"/>
          <w:color w:val="000000"/>
          <w:sz w:val="19"/>
          <w:szCs w:val="19"/>
        </w:rPr>
        <w:t>}</w:t>
      </w:r>
    </w:p>
    <w:p w:rsidR="008C7BA0" w:rsidRDefault="00F3049B" w:rsidP="008D4074">
      <w:r>
        <w:t>Would be to write</w:t>
      </w:r>
      <w:r w:rsidR="008C7BA0">
        <w:t xml:space="preserve"> it like this: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 = 15;</w:t>
      </w:r>
    </w:p>
    <w:p w:rsidR="008C7BA0" w:rsidRDefault="008C7BA0" w:rsidP="008C7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w:t>
      </w:r>
      <w:r>
        <w:rPr>
          <w:rFonts w:ascii="Consolas" w:hAnsi="Consolas" w:cs="Consolas"/>
          <w:color w:val="008000"/>
          <w:sz w:val="19"/>
          <w:szCs w:val="19"/>
        </w:rPr>
        <w:t>//now it is 16</w:t>
      </w:r>
    </w:p>
    <w:p w:rsidR="008C7BA0" w:rsidRDefault="008C7BA0" w:rsidP="008C7BA0">
      <w:r>
        <w:rPr>
          <w:rFonts w:ascii="Consolas" w:hAnsi="Consolas" w:cs="Consolas"/>
          <w:color w:val="000000"/>
          <w:sz w:val="19"/>
          <w:szCs w:val="19"/>
        </w:rPr>
        <w:t>}</w:t>
      </w:r>
    </w:p>
    <w:p w:rsidR="008C7BA0" w:rsidRDefault="008C7BA0" w:rsidP="008C7BA0">
      <w:r>
        <w:t>The same applies for the --</w:t>
      </w:r>
      <w:r w:rsidR="0025393B">
        <w:t xml:space="preserve"> </w:t>
      </w:r>
      <w:r>
        <w:t>operator.</w:t>
      </w:r>
    </w:p>
    <w:p w:rsidR="008C7BA0" w:rsidRDefault="00D97F36" w:rsidP="008C7BA0">
      <w:r w:rsidRPr="00D97F36">
        <w:t>These two operators have the prefix</w:t>
      </w:r>
      <w:r w:rsidR="00E53B87">
        <w:t xml:space="preserve"> notations:</w:t>
      </w:r>
      <w:r w:rsidRPr="00D97F36">
        <w:t xml:space="preserve"> --variable, ++variable and </w:t>
      </w:r>
      <w:r w:rsidR="00E53B87">
        <w:t xml:space="preserve">the </w:t>
      </w:r>
      <w:r w:rsidRPr="00D97F36">
        <w:t>suffix</w:t>
      </w:r>
      <w:r w:rsidR="00E53B87">
        <w:t xml:space="preserve"> notations:</w:t>
      </w:r>
      <w:r w:rsidRPr="00D97F36">
        <w:t xml:space="preserve"> </w:t>
      </w:r>
      <w:r w:rsidR="00E53B87">
        <w:t xml:space="preserve">variable--, variable++ </w:t>
      </w:r>
      <w:r w:rsidRPr="00D97F36">
        <w:t>. Even though both notations will change the value by 1, the result will be different. This is easier to explain through an example:</w:t>
      </w:r>
    </w:p>
    <w:p w:rsidR="008F7667" w:rsidRDefault="00D97F36" w:rsidP="008C7BA0">
      <w:r>
        <w:rPr>
          <w:noProof/>
          <w:lang w:eastAsia="sr-Latn-RS"/>
        </w:rPr>
        <w:drawing>
          <wp:inline distT="0" distB="0" distL="0" distR="0">
            <wp:extent cx="576072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8-DecrementPrefixPostfix.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600325"/>
                    </a:xfrm>
                    <a:prstGeom prst="rect">
                      <a:avLst/>
                    </a:prstGeom>
                  </pic:spPr>
                </pic:pic>
              </a:graphicData>
            </a:graphic>
          </wp:inline>
        </w:drawing>
      </w:r>
    </w:p>
    <w:p w:rsidR="00D97F36" w:rsidRDefault="008F7667" w:rsidP="008F7667">
      <w:r w:rsidRPr="008F7667">
        <w:t xml:space="preserve">What we </w:t>
      </w:r>
      <w:r w:rsidR="00F3049B">
        <w:t xml:space="preserve">can </w:t>
      </w:r>
      <w:r w:rsidRPr="008F7667">
        <w:t>notice is that the prefix notation decrement</w:t>
      </w:r>
      <w:r w:rsidR="00932DEB">
        <w:t>s</w:t>
      </w:r>
      <w:r w:rsidRPr="008F7667">
        <w:t xml:space="preserve"> the value of "a" variable first and then assign</w:t>
      </w:r>
      <w:r w:rsidR="00932DEB">
        <w:t>s</w:t>
      </w:r>
      <w:r w:rsidRPr="008F7667">
        <w:t xml:space="preserve"> that value to the "b" variable. But the expression with suffix notation is different. The value of the "c" variable is assigned to the "d" variable first and then decremented by 1.</w:t>
      </w:r>
    </w:p>
    <w:p w:rsidR="008F7667" w:rsidRDefault="008F7667" w:rsidP="008F7667">
      <w:r>
        <w:t>The same applies for the increment operator:</w:t>
      </w:r>
    </w:p>
    <w:p w:rsidR="008F7667" w:rsidRDefault="008F7667" w:rsidP="008F7667">
      <w:r>
        <w:rPr>
          <w:noProof/>
          <w:lang w:eastAsia="sr-Latn-RS"/>
        </w:rPr>
        <w:lastRenderedPageBreak/>
        <w:drawing>
          <wp:inline distT="0" distB="0" distL="0" distR="0">
            <wp:extent cx="5760720"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9-IncrementPrefixPostfix.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8F7667" w:rsidRDefault="008F7667" w:rsidP="008F7667">
      <w:r>
        <w:t xml:space="preserve">Excellent. Now we have more knowledge about operators in C#. In a next </w:t>
      </w:r>
      <w:r w:rsidRPr="001D69BF">
        <w:rPr>
          <w:noProof/>
        </w:rPr>
        <w:t>part</w:t>
      </w:r>
      <w:r w:rsidR="001D69BF">
        <w:rPr>
          <w:noProof/>
        </w:rPr>
        <w:t>,</w:t>
      </w:r>
      <w:r>
        <w:t xml:space="preserve"> we are going to talk about the </w:t>
      </w:r>
      <w:r w:rsidRPr="00923F25">
        <w:rPr>
          <w:noProof/>
        </w:rPr>
        <w:t>type</w:t>
      </w:r>
      <w:r>
        <w:t xml:space="preserve"> conversions in C#.</w:t>
      </w:r>
    </w:p>
    <w:p w:rsidR="008F7667" w:rsidRDefault="00E26E6B" w:rsidP="00E26E6B">
      <w:pPr>
        <w:pStyle w:val="Heading1"/>
      </w:pPr>
      <w:r>
        <w:t>Type Conversion</w:t>
      </w:r>
    </w:p>
    <w:p w:rsidR="00E26E6B" w:rsidRDefault="00E26E6B" w:rsidP="00E26E6B">
      <w:r w:rsidRPr="00E26E6B">
        <w:t xml:space="preserve">In C#, data can be converted from one type to another by using </w:t>
      </w:r>
      <w:r w:rsidR="00932DEB">
        <w:t xml:space="preserve">an </w:t>
      </w:r>
      <w:r w:rsidRPr="00E26E6B">
        <w:t xml:space="preserve">implicit conversion (automatic) </w:t>
      </w:r>
      <w:r w:rsidR="00932DEB">
        <w:t>or</w:t>
      </w:r>
      <w:r w:rsidR="00932DEB" w:rsidRPr="00E26E6B">
        <w:t xml:space="preserve"> </w:t>
      </w:r>
      <w:r w:rsidR="00932DEB">
        <w:t xml:space="preserve">an </w:t>
      </w:r>
      <w:r w:rsidRPr="00E26E6B">
        <w:t>explicit conversion (</w:t>
      </w:r>
      <w:r w:rsidR="00932DEB">
        <w:t>we can choose how it’s done</w:t>
      </w:r>
      <w:r w:rsidRPr="00E26E6B">
        <w:t>).</w:t>
      </w:r>
    </w:p>
    <w:p w:rsidR="00E26E6B" w:rsidRDefault="00E26E6B" w:rsidP="00E26E6B">
      <w:pPr>
        <w:pStyle w:val="Heading2"/>
      </w:pPr>
      <w:r>
        <w:t>Implicit Conversion</w:t>
      </w:r>
    </w:p>
    <w:p w:rsidR="00E26E6B" w:rsidRDefault="00E26E6B" w:rsidP="00E26E6B">
      <w:r>
        <w:t xml:space="preserve">Many different data could be interpreted by using different types. For example, number 74 can be interpreted as an integer but also as double (74.0). </w:t>
      </w:r>
      <w:r w:rsidR="00932DEB">
        <w:t>There are</w:t>
      </w:r>
      <w:r>
        <w:t xml:space="preserve"> two situations in which implicit conversion applies. </w:t>
      </w:r>
    </w:p>
    <w:p w:rsidR="00E26E6B" w:rsidRDefault="00E26E6B" w:rsidP="00E26E6B">
      <w:r>
        <w:t xml:space="preserve">The </w:t>
      </w:r>
      <w:r w:rsidR="00A9171F">
        <w:t>f</w:t>
      </w:r>
      <w:r>
        <w:t>irst one is when we calculate an expression</w:t>
      </w:r>
      <w:r w:rsidR="00932DEB">
        <w:t>.</w:t>
      </w:r>
      <w:r>
        <w:t xml:space="preserve"> </w:t>
      </w:r>
      <w:r w:rsidR="00932DEB">
        <w:t>T</w:t>
      </w:r>
      <w:r>
        <w:t>he compiler automatically adapt data types that we use in that expression:</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12.45;</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10;</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b + x;</w:t>
      </w:r>
    </w:p>
    <w:p w:rsidR="00E26E6B" w:rsidRDefault="00E26E6B" w:rsidP="00E26E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26E6B" w:rsidRDefault="00E26E6B" w:rsidP="00E26E6B">
      <w:r>
        <w:rPr>
          <w:rFonts w:ascii="Consolas" w:hAnsi="Consolas" w:cs="Consolas"/>
          <w:color w:val="000000"/>
          <w:sz w:val="19"/>
          <w:szCs w:val="19"/>
        </w:rPr>
        <w:t>}</w:t>
      </w:r>
    </w:p>
    <w:p w:rsidR="00E26E6B" w:rsidRDefault="00E26E6B" w:rsidP="00E26E6B">
      <w:r w:rsidRPr="00E26E6B">
        <w:t>In the code above the „b“ variable is of type double and „x“ is of type int. In the expression b + x, the compiler implicitly converts "x" from int to double and then it assigns a result to the "b".</w:t>
      </w:r>
    </w:p>
    <w:p w:rsidR="00A9171F" w:rsidRDefault="00A9171F" w:rsidP="00E26E6B">
      <w:r w:rsidRPr="00A9171F">
        <w:t xml:space="preserve">The second situation for </w:t>
      </w:r>
      <w:r>
        <w:t>a conversion is when the compiler</w:t>
      </w:r>
      <w:r w:rsidRPr="00A9171F">
        <w:t xml:space="preserve"> </w:t>
      </w:r>
      <w:r w:rsidRPr="001D69BF">
        <w:rPr>
          <w:noProof/>
        </w:rPr>
        <w:t>store</w:t>
      </w:r>
      <w:r w:rsidR="001D69BF">
        <w:rPr>
          <w:noProof/>
        </w:rPr>
        <w:t>s</w:t>
      </w:r>
      <w:r w:rsidRPr="00A9171F">
        <w:t xml:space="preserve"> the result to a variable:</w:t>
      </w:r>
    </w:p>
    <w:p w:rsidR="00A9171F" w:rsidRDefault="00A9171F" w:rsidP="00E26E6B">
      <w:r>
        <w:rPr>
          <w:noProof/>
          <w:lang w:eastAsia="sr-Latn-RS"/>
        </w:rPr>
        <w:lastRenderedPageBreak/>
        <w:drawing>
          <wp:inline distT="0" distB="0" distL="0" distR="0">
            <wp:extent cx="3848637"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Implicit-Conversion.png"/>
                    <pic:cNvPicPr/>
                  </pic:nvPicPr>
                  <pic:blipFill>
                    <a:blip r:embed="rId21">
                      <a:extLst>
                        <a:ext uri="{28A0092B-C50C-407E-A947-70E740481C1C}">
                          <a14:useLocalDpi xmlns:a14="http://schemas.microsoft.com/office/drawing/2010/main" val="0"/>
                        </a:ext>
                      </a:extLst>
                    </a:blip>
                    <a:stretch>
                      <a:fillRect/>
                    </a:stretch>
                  </pic:blipFill>
                  <pic:spPr>
                    <a:xfrm>
                      <a:off x="0" y="0"/>
                      <a:ext cx="3848637" cy="2648320"/>
                    </a:xfrm>
                    <a:prstGeom prst="rect">
                      <a:avLst/>
                    </a:prstGeom>
                  </pic:spPr>
                </pic:pic>
              </a:graphicData>
            </a:graphic>
          </wp:inline>
        </w:drawing>
      </w:r>
    </w:p>
    <w:p w:rsidR="00A9171F" w:rsidRDefault="00A9171F" w:rsidP="00E26E6B">
      <w:r>
        <w:t xml:space="preserve">In this example, we see that both „x“ and „y“ are of </w:t>
      </w:r>
      <w:r w:rsidR="00932DEB">
        <w:t xml:space="preserve">the </w:t>
      </w:r>
      <w:r>
        <w:t xml:space="preserve">type int, but the result is of </w:t>
      </w:r>
      <w:r w:rsidR="00932DEB">
        <w:t xml:space="preserve">the </w:t>
      </w:r>
      <w:r>
        <w:t>type double.</w:t>
      </w:r>
    </w:p>
    <w:p w:rsidR="002B6CE0" w:rsidRDefault="002B6CE0" w:rsidP="002B6CE0">
      <w:pPr>
        <w:pStyle w:val="Heading2"/>
      </w:pPr>
      <w:r>
        <w:t>Explicit Conversion</w:t>
      </w:r>
    </w:p>
    <w:p w:rsidR="002B6CE0" w:rsidRDefault="002B6CE0" w:rsidP="002B6CE0">
      <w:r>
        <w:t xml:space="preserve">For the explicit conversion, we need to write additional code to convert one type to another. We have two different ways, by using </w:t>
      </w:r>
      <w:r w:rsidR="001D69BF">
        <w:t xml:space="preserve">a </w:t>
      </w:r>
      <w:r w:rsidRPr="001D69BF">
        <w:rPr>
          <w:noProof/>
        </w:rPr>
        <w:t>cast</w:t>
      </w:r>
      <w:r>
        <w:t xml:space="preserve"> operator or by using </w:t>
      </w:r>
      <w:r w:rsidR="00E53B87">
        <w:t xml:space="preserve">the </w:t>
      </w:r>
      <w:r>
        <w:t>Convert</w:t>
      </w:r>
      <w:r w:rsidR="00E53B87">
        <w:t xml:space="preserve"> class</w:t>
      </w:r>
      <w:r>
        <w:t>.</w:t>
      </w:r>
    </w:p>
    <w:p w:rsidR="002B6CE0" w:rsidRDefault="002B6CE0" w:rsidP="002B6CE0">
      <w:r>
        <w:t>Let's look at the following example:</w:t>
      </w:r>
    </w:p>
    <w:p w:rsidR="0075632A" w:rsidRDefault="002B6CE0" w:rsidP="0075632A">
      <w:r>
        <w:rPr>
          <w:noProof/>
          <w:lang w:eastAsia="sr-Latn-RS"/>
        </w:rPr>
        <w:drawing>
          <wp:inline distT="0" distB="0" distL="0" distR="0">
            <wp:extent cx="5760720" cy="1709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Missing_cast.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1709420"/>
                    </a:xfrm>
                    <a:prstGeom prst="rect">
                      <a:avLst/>
                    </a:prstGeom>
                  </pic:spPr>
                </pic:pic>
              </a:graphicData>
            </a:graphic>
          </wp:inline>
        </w:drawing>
      </w:r>
    </w:p>
    <w:p w:rsidR="002B6CE0" w:rsidRDefault="0075632A" w:rsidP="0075632A">
      <w:r>
        <w:t>The compiler complains about an invalid conversion</w:t>
      </w:r>
      <w:ins w:id="21" w:author="Vlada" w:date="2018-07-16T22:49:00Z">
        <w:r w:rsidR="00932DEB">
          <w:t xml:space="preserve">. </w:t>
        </w:r>
      </w:ins>
      <w:del w:id="22" w:author="Vlada" w:date="2018-07-16T22:49:00Z">
        <w:r w:rsidDel="00932DEB">
          <w:delText xml:space="preserve">. </w:delText>
        </w:r>
      </w:del>
      <w:r>
        <w:t>What we are missing here is the cast operator, so let's use it:</w:t>
      </w:r>
    </w:p>
    <w:p w:rsidR="0075632A" w:rsidRDefault="0075632A" w:rsidP="0075632A">
      <w:r>
        <w:rPr>
          <w:noProof/>
          <w:lang w:eastAsia="sr-Latn-RS"/>
        </w:rPr>
        <w:lastRenderedPageBreak/>
        <w:drawing>
          <wp:inline distT="0" distB="0" distL="0" distR="0">
            <wp:extent cx="3781953" cy="263879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Success_cast.png"/>
                    <pic:cNvPicPr/>
                  </pic:nvPicPr>
                  <pic:blipFill>
                    <a:blip r:embed="rId23">
                      <a:extLst>
                        <a:ext uri="{28A0092B-C50C-407E-A947-70E740481C1C}">
                          <a14:useLocalDpi xmlns:a14="http://schemas.microsoft.com/office/drawing/2010/main" val="0"/>
                        </a:ext>
                      </a:extLst>
                    </a:blip>
                    <a:stretch>
                      <a:fillRect/>
                    </a:stretch>
                  </pic:blipFill>
                  <pic:spPr>
                    <a:xfrm>
                      <a:off x="0" y="0"/>
                      <a:ext cx="3781953" cy="2638793"/>
                    </a:xfrm>
                    <a:prstGeom prst="rect">
                      <a:avLst/>
                    </a:prstGeom>
                  </pic:spPr>
                </pic:pic>
              </a:graphicData>
            </a:graphic>
          </wp:inline>
        </w:drawing>
      </w:r>
    </w:p>
    <w:p w:rsidR="0075632A" w:rsidRDefault="00F5245B" w:rsidP="00F5245B">
      <w:r w:rsidRPr="00F5245B">
        <w:t>By using the cast „(int)“</w:t>
      </w:r>
      <w:r w:rsidR="0020546C">
        <w:t xml:space="preserve"> conversion</w:t>
      </w:r>
      <w:r w:rsidRPr="00F5245B">
        <w:t xml:space="preserve">, </w:t>
      </w:r>
      <w:r w:rsidR="00932DEB">
        <w:t>we can safely cast our data types and the compiler approves of that</w:t>
      </w:r>
      <w:r w:rsidRPr="00F5245B">
        <w:t xml:space="preserve">. But what we </w:t>
      </w:r>
      <w:r w:rsidR="00932DEB">
        <w:t xml:space="preserve">can </w:t>
      </w:r>
      <w:r w:rsidRPr="00F5245B">
        <w:t xml:space="preserve">see is that our result is not what we </w:t>
      </w:r>
      <w:r w:rsidR="00932DEB">
        <w:t>would</w:t>
      </w:r>
      <w:r w:rsidRPr="00F5245B">
        <w:t xml:space="preserve"> expect</w:t>
      </w:r>
      <w:r w:rsidR="00932DEB">
        <w:t xml:space="preserve"> it to be</w:t>
      </w:r>
      <w:r w:rsidRPr="00F5245B">
        <w:t>. But this is the correct result. It is very important to understand that the cast operator can shrink data when</w:t>
      </w:r>
      <w:r w:rsidR="006D00E3">
        <w:t xml:space="preserve"> we convert the type with </w:t>
      </w:r>
      <w:r w:rsidR="00382959">
        <w:t>the larger</w:t>
      </w:r>
      <w:r w:rsidR="006D00E3">
        <w:t xml:space="preserve"> value </w:t>
      </w:r>
      <w:r w:rsidR="00382959">
        <w:t>scope</w:t>
      </w:r>
      <w:r w:rsidR="006D00E3">
        <w:t xml:space="preserve"> to a type with the </w:t>
      </w:r>
      <w:r w:rsidR="00382959">
        <w:t>smaller value scope.</w:t>
      </w:r>
      <w:r w:rsidR="00932DEB">
        <w:t xml:space="preserve"> Like we did with the double to int conversion for example.</w:t>
      </w:r>
    </w:p>
    <w:p w:rsidR="00382959" w:rsidRDefault="00382959" w:rsidP="00F5245B">
      <w:r>
        <w:t>As we said, we can use the Convert class with its static methods, to explicitly convert one base type to another base type:</w:t>
      </w:r>
    </w:p>
    <w:p w:rsidR="00382959" w:rsidRDefault="00382959" w:rsidP="00F5245B">
      <w:r>
        <w:rPr>
          <w:noProof/>
          <w:lang w:eastAsia="sr-Latn-RS"/>
        </w:rPr>
        <w:drawing>
          <wp:inline distT="0" distB="0" distL="0" distR="0">
            <wp:extent cx="3534268"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3-ToString_conversion.png"/>
                    <pic:cNvPicPr/>
                  </pic:nvPicPr>
                  <pic:blipFill>
                    <a:blip r:embed="rId24">
                      <a:extLst>
                        <a:ext uri="{28A0092B-C50C-407E-A947-70E740481C1C}">
                          <a14:useLocalDpi xmlns:a14="http://schemas.microsoft.com/office/drawing/2010/main" val="0"/>
                        </a:ext>
                      </a:extLst>
                    </a:blip>
                    <a:stretch>
                      <a:fillRect/>
                    </a:stretch>
                  </pic:blipFill>
                  <pic:spPr>
                    <a:xfrm>
                      <a:off x="0" y="0"/>
                      <a:ext cx="3534268" cy="1886213"/>
                    </a:xfrm>
                    <a:prstGeom prst="rect">
                      <a:avLst/>
                    </a:prstGeom>
                  </pic:spPr>
                </pic:pic>
              </a:graphicData>
            </a:graphic>
          </wp:inline>
        </w:drawing>
      </w:r>
    </w:p>
    <w:p w:rsidR="00382959" w:rsidRDefault="00382959" w:rsidP="00382959"/>
    <w:p w:rsidR="00B3097C" w:rsidRDefault="00B3097C" w:rsidP="00B3097C">
      <w:pPr>
        <w:pStyle w:val="Heading1"/>
      </w:pPr>
      <w:r>
        <w:t>Linear Structures</w:t>
      </w:r>
    </w:p>
    <w:p w:rsidR="00B3097C" w:rsidRDefault="00B3097C" w:rsidP="00B3097C">
      <w:r>
        <w:t xml:space="preserve">In this article, we are going to </w:t>
      </w:r>
      <w:r w:rsidR="00DB5F1D">
        <w:t xml:space="preserve">learn </w:t>
      </w:r>
      <w:r>
        <w:t>how to solve simple problems by using linear structures. We are going to accept inputs, work with them and print the output to the console window.</w:t>
      </w:r>
    </w:p>
    <w:p w:rsidR="00B3097C" w:rsidRDefault="00B3097C" w:rsidP="00B3097C">
      <w:r>
        <w:t>So let’s start.</w:t>
      </w:r>
    </w:p>
    <w:p w:rsidR="00B3097C" w:rsidRDefault="00B3097C" w:rsidP="00B3097C">
      <w:r>
        <w:t>Example 1: We need to print out the sum of two integer values which user inputs in the console window.</w:t>
      </w:r>
    </w:p>
    <w:p w:rsidR="00B3097C" w:rsidRDefault="00B3097C" w:rsidP="00B3097C">
      <w:r>
        <w:t>Let’s create a new console application and name it SumGenerator. Then let’s type this code inside the Main method: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SumGenerator</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first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"Write the second integer:"</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result is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B3097C" w:rsidRDefault="00B3097C" w:rsidP="00B3097C">
      <w:pPr>
        <w:autoSpaceDE w:val="0"/>
        <w:autoSpaceDN w:val="0"/>
        <w:adjustRightInd w:val="0"/>
        <w:spacing w:after="0" w:line="240" w:lineRule="auto"/>
        <w:rPr>
          <w:rFonts w:ascii="Consolas" w:hAnsi="Consolas" w:cs="Consolas"/>
          <w:color w:val="000000"/>
          <w:sz w:val="19"/>
          <w:szCs w:val="19"/>
        </w:rPr>
      </w:pP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097C" w:rsidRDefault="00B3097C" w:rsidP="00B30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7C7F" w:rsidRDefault="00B3097C" w:rsidP="00B3097C">
      <w:r>
        <w:rPr>
          <w:rFonts w:ascii="Consolas" w:hAnsi="Consolas" w:cs="Consolas"/>
          <w:color w:val="000000"/>
          <w:sz w:val="19"/>
          <w:szCs w:val="19"/>
        </w:rPr>
        <w:t>}</w:t>
      </w:r>
    </w:p>
    <w:p w:rsidR="00BB7C7F" w:rsidRDefault="00BB7C7F" w:rsidP="00BB7C7F">
      <w:r w:rsidRPr="00BB7C7F">
        <w:t>With the Console.WriteLine() statement, we display the message on the console window and move to the next line. TheConsole.ReadLine() statement will read our input, but it is of type string and what we need is an int type. So, we need to convert it with the Convert.ToInt32() statement. Finally, we calculate the sum and print it out. The Console.ReadKey() statement is here just to keep our console window open.</w:t>
      </w:r>
    </w:p>
    <w:p w:rsidR="00BB7C7F" w:rsidRDefault="00BB7C7F" w:rsidP="00BB7C7F">
      <w:r>
        <w:t>Let’s press F5 to start our application and enter two integer numbers:</w:t>
      </w:r>
    </w:p>
    <w:p w:rsidR="00BB7C7F" w:rsidRDefault="00BB7C7F" w:rsidP="00BB7C7F">
      <w:r>
        <w:rPr>
          <w:noProof/>
          <w:lang w:eastAsia="sr-Latn-RS"/>
        </w:rPr>
        <w:drawing>
          <wp:inline distT="0" distB="0" distL="0" distR="0">
            <wp:extent cx="4153480" cy="19052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4-SumGenerator_result.png"/>
                    <pic:cNvPicPr/>
                  </pic:nvPicPr>
                  <pic:blipFill>
                    <a:blip r:embed="rId25">
                      <a:extLst>
                        <a:ext uri="{28A0092B-C50C-407E-A947-70E740481C1C}">
                          <a14:useLocalDpi xmlns:a14="http://schemas.microsoft.com/office/drawing/2010/main" val="0"/>
                        </a:ext>
                      </a:extLst>
                    </a:blip>
                    <a:stretch>
                      <a:fillRect/>
                    </a:stretch>
                  </pic:blipFill>
                  <pic:spPr>
                    <a:xfrm>
                      <a:off x="0" y="0"/>
                      <a:ext cx="4153480" cy="1905266"/>
                    </a:xfrm>
                    <a:prstGeom prst="rect">
                      <a:avLst/>
                    </a:prstGeom>
                  </pic:spPr>
                </pic:pic>
              </a:graphicData>
            </a:graphic>
          </wp:inline>
        </w:drawing>
      </w:r>
    </w:p>
    <w:p w:rsidR="00BB7C7F" w:rsidRDefault="003E134A" w:rsidP="00BB7C7F">
      <w:r>
        <w:t>Example 2: Write an application which for two provided inputs (name and last name), prints out the full name in a format</w:t>
      </w:r>
      <w:r w:rsidR="00E53B87">
        <w:t>:</w:t>
      </w:r>
      <w:r>
        <w:t xml:space="preserve"> name &lt;space&gt; last name.</w:t>
      </w:r>
    </w:p>
    <w:p w:rsidR="003E134A" w:rsidRDefault="00B64F49" w:rsidP="00BB7C7F">
      <w:r>
        <w:t>Let’s create a new console application and to write this code: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FullNameGenerator</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first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"What is your last name:"</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Console.ReadLine();</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name + </w:t>
      </w:r>
      <w:r>
        <w:rPr>
          <w:rFonts w:ascii="Consolas" w:hAnsi="Consolas" w:cs="Consolas"/>
          <w:color w:val="A31515"/>
          <w:sz w:val="19"/>
          <w:szCs w:val="19"/>
        </w:rPr>
        <w:t>" "</w:t>
      </w:r>
      <w:r>
        <w:rPr>
          <w:rFonts w:ascii="Consolas" w:hAnsi="Consolas" w:cs="Consolas"/>
          <w:color w:val="000000"/>
          <w:sz w:val="19"/>
          <w:szCs w:val="19"/>
        </w:rPr>
        <w:t xml:space="preserve"> + lastName;</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$"Your full name is: </w:t>
      </w:r>
      <w:r>
        <w:rPr>
          <w:rFonts w:ascii="Consolas" w:hAnsi="Consolas" w:cs="Consolas"/>
          <w:color w:val="000000"/>
          <w:sz w:val="19"/>
          <w:szCs w:val="19"/>
        </w:rPr>
        <w:t>{fullName}</w:t>
      </w:r>
      <w:r>
        <w:rPr>
          <w:rFonts w:ascii="Consolas" w:hAnsi="Consolas" w:cs="Consolas"/>
          <w:color w:val="A31515"/>
          <w:sz w:val="19"/>
          <w:szCs w:val="19"/>
        </w:rPr>
        <w:t>"</w:t>
      </w:r>
      <w:r>
        <w:rPr>
          <w:rFonts w:ascii="Consolas" w:hAnsi="Consolas" w:cs="Consolas"/>
          <w:color w:val="000000"/>
          <w:sz w:val="19"/>
          <w:szCs w:val="19"/>
        </w:rPr>
        <w:t>);</w:t>
      </w:r>
    </w:p>
    <w:p w:rsidR="00B64F49" w:rsidRDefault="00B64F49" w:rsidP="00B64F49">
      <w:pPr>
        <w:autoSpaceDE w:val="0"/>
        <w:autoSpaceDN w:val="0"/>
        <w:adjustRightInd w:val="0"/>
        <w:spacing w:after="0" w:line="240" w:lineRule="auto"/>
        <w:rPr>
          <w:rFonts w:ascii="Consolas" w:hAnsi="Consolas" w:cs="Consolas"/>
          <w:color w:val="000000"/>
          <w:sz w:val="19"/>
          <w:szCs w:val="19"/>
        </w:rPr>
      </w:pP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64F49" w:rsidRDefault="00B64F49" w:rsidP="00B64F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4F49" w:rsidRDefault="00B64F49" w:rsidP="00B64F49">
      <w:r>
        <w:rPr>
          <w:rFonts w:ascii="Consolas" w:hAnsi="Consolas" w:cs="Consolas"/>
          <w:color w:val="000000"/>
          <w:sz w:val="19"/>
          <w:szCs w:val="19"/>
        </w:rPr>
        <w:t>}</w:t>
      </w:r>
    </w:p>
    <w:p w:rsidR="00B64F49" w:rsidRDefault="00B64F49" w:rsidP="00B64F49">
      <w:r>
        <w:t>Excellent.</w:t>
      </w:r>
    </w:p>
    <w:p w:rsidR="00B64F49" w:rsidRDefault="00B64F49" w:rsidP="00B64F49">
      <w:r>
        <w:t xml:space="preserve">Now we know how to manipulate inputs in our </w:t>
      </w:r>
      <w:r w:rsidR="00DB5F1D">
        <w:t xml:space="preserve">applications </w:t>
      </w:r>
      <w:r>
        <w:t>and how to display the result in the console window.</w:t>
      </w:r>
    </w:p>
    <w:p w:rsidR="00A24947" w:rsidRDefault="00A24947" w:rsidP="00A24947">
      <w:pPr>
        <w:pStyle w:val="Heading1"/>
      </w:pPr>
      <w:r>
        <w:t>Work</w:t>
      </w:r>
      <w:r w:rsidR="00DB5F1D">
        <w:t>ing</w:t>
      </w:r>
      <w:r>
        <w:t xml:space="preserve"> with Strings</w:t>
      </w:r>
    </w:p>
    <w:p w:rsidR="00A24947" w:rsidRDefault="00A24947" w:rsidP="00A24947">
      <w:r w:rsidRPr="00A24947">
        <w:t>The string ty</w:t>
      </w:r>
      <w:r w:rsidR="00E53B87">
        <w:t xml:space="preserve">pe represents a character array, and its </w:t>
      </w:r>
      <w:r w:rsidRPr="00A24947">
        <w:t>length is determined by the Length property. All the character positions inside that string are enumerated from 0 to Length-1. C# provides us</w:t>
      </w:r>
      <w:r w:rsidR="00DB5F1D">
        <w:t xml:space="preserve"> with</w:t>
      </w:r>
      <w:r w:rsidRPr="00A24947">
        <w:t xml:space="preserve"> many </w:t>
      </w:r>
      <w:r w:rsidR="00DB5F1D">
        <w:t xml:space="preserve">different </w:t>
      </w:r>
      <w:r w:rsidRPr="00A24947">
        <w:t xml:space="preserve">methods to work with strings and we are going to examine </w:t>
      </w:r>
      <w:r w:rsidR="00DB5F1D">
        <w:t>ones that are used most of the time</w:t>
      </w:r>
      <w:r w:rsidRPr="00A24947">
        <w:t>.</w:t>
      </w:r>
    </w:p>
    <w:p w:rsidR="00A24947" w:rsidRDefault="00A24947" w:rsidP="00A24947">
      <w:r w:rsidRPr="00A24947">
        <w:rPr>
          <w:b/>
        </w:rPr>
        <w:t>Substring(</w:t>
      </w:r>
      <w:r w:rsidR="00676090">
        <w:rPr>
          <w:b/>
        </w:rPr>
        <w:t xml:space="preserve">int </w:t>
      </w:r>
      <w:r w:rsidRPr="00A24947">
        <w:rPr>
          <w:b/>
        </w:rPr>
        <w:t>startIndex)</w:t>
      </w:r>
      <w:r>
        <w:t xml:space="preserve"> is the method which returns part of the string from startIndex to the end of the string.</w:t>
      </w:r>
    </w:p>
    <w:p w:rsidR="00A24947" w:rsidRDefault="00A24947" w:rsidP="00A24947">
      <w:r w:rsidRPr="00A24947">
        <w:rPr>
          <w:b/>
        </w:rPr>
        <w:t>Substring(</w:t>
      </w:r>
      <w:r w:rsidR="00676090">
        <w:rPr>
          <w:b/>
        </w:rPr>
        <w:t xml:space="preserve">int </w:t>
      </w:r>
      <w:r w:rsidRPr="00A24947">
        <w:rPr>
          <w:b/>
        </w:rPr>
        <w:t xml:space="preserve">startIndex, </w:t>
      </w:r>
      <w:r w:rsidR="00676090">
        <w:rPr>
          <w:b/>
        </w:rPr>
        <w:t xml:space="preserve">int </w:t>
      </w:r>
      <w:r w:rsidRPr="00A24947">
        <w:rPr>
          <w:b/>
        </w:rPr>
        <w:t>length)</w:t>
      </w:r>
      <w:r>
        <w:t xml:space="preserve"> is the method which returns part of the string with defined length from the startIndex.</w:t>
      </w:r>
    </w:p>
    <w:p w:rsidR="00457BFF" w:rsidRDefault="00457BFF" w:rsidP="00A24947">
      <w:r>
        <w:t>Let’</w:t>
      </w:r>
      <w:r w:rsidR="004C02C4">
        <w:t>s see this in practice</w:t>
      </w:r>
      <w: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testString = </w:t>
      </w:r>
      <w:r>
        <w:rPr>
          <w:rFonts w:ascii="Consolas" w:hAnsi="Consolas" w:cs="Consolas"/>
          <w:color w:val="A31515"/>
          <w:sz w:val="19"/>
          <w:szCs w:val="19"/>
        </w:rPr>
        <w:t>"this is some string to use it for our example."</w:t>
      </w:r>
      <w:r>
        <w:rPr>
          <w:rFonts w:ascii="Consolas" w:hAnsi="Consolas" w:cs="Consolas"/>
          <w:color w:val="000000"/>
          <w:sz w:val="19"/>
          <w:szCs w:val="19"/>
        </w:rPr>
        <w:t>;</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partWithoutLength = testString.Substring(10);</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partWithLength = testString.Substring(5, 10);</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Console.WriteLine(partWithoutLength);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Console.WriteLine(partWithLength);</w:t>
      </w:r>
    </w:p>
    <w:p w:rsidR="00457BFF" w:rsidRDefault="00457BFF" w:rsidP="00457BFF">
      <w:pPr>
        <w:autoSpaceDE w:val="0"/>
        <w:autoSpaceDN w:val="0"/>
        <w:adjustRightInd w:val="0"/>
        <w:spacing w:after="0" w:line="240" w:lineRule="auto"/>
        <w:rPr>
          <w:rFonts w:ascii="Consolas" w:hAnsi="Consolas" w:cs="Consolas"/>
          <w:color w:val="000000"/>
          <w:sz w:val="19"/>
          <w:szCs w:val="19"/>
        </w:rPr>
      </w:pPr>
    </w:p>
    <w:p w:rsidR="00457BFF" w:rsidRDefault="00457BFF" w:rsidP="00457BFF">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     Console.ReadKey();</w:t>
      </w:r>
    </w:p>
    <w:p w:rsidR="00457BFF" w:rsidRDefault="00457BFF" w:rsidP="00457B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6090" w:rsidRDefault="00457BFF" w:rsidP="00457BFF">
      <w:r>
        <w:rPr>
          <w:rFonts w:ascii="Consolas" w:hAnsi="Consolas" w:cs="Consolas"/>
          <w:color w:val="000000"/>
          <w:sz w:val="19"/>
          <w:szCs w:val="19"/>
        </w:rPr>
        <w:t xml:space="preserve">    }</w:t>
      </w:r>
    </w:p>
    <w:p w:rsidR="00F65F59" w:rsidRDefault="00F45A3B" w:rsidP="00F45A3B">
      <w:r w:rsidRPr="00F45A3B">
        <w:rPr>
          <w:b/>
        </w:rPr>
        <w:t xml:space="preserve">IndexOf() </w:t>
      </w:r>
      <w:r w:rsidRPr="00F45A3B">
        <w:t xml:space="preserve">is the method that returns the integer </w:t>
      </w:r>
      <w:r w:rsidR="00DB5F1D">
        <w:t>value of the position of first appearance of the character or a string</w:t>
      </w:r>
      <w:r w:rsidRPr="00F45A3B">
        <w:t xml:space="preserve"> in the </w:t>
      </w:r>
      <w:r w:rsidR="00DB5F1D">
        <w:t xml:space="preserve">selected </w:t>
      </w:r>
      <w:r w:rsidRPr="00F45A3B">
        <w:t xml:space="preserve">string. If that value doesn't exist, the method will return -1. </w:t>
      </w:r>
    </w:p>
    <w:p w:rsidR="00457BFF" w:rsidRDefault="00F45A3B" w:rsidP="00F45A3B">
      <w:r w:rsidRPr="00F45A3B">
        <w:t xml:space="preserve">There are different overloads of this method: IndexOf(char value), IndexOf(string value), IndexOf(char value, int startIndex), IndexOf(string value, int startIndex) etc. If we use this method with the startIndex parameter, we will not search from the beginning of the string but from </w:t>
      </w:r>
      <w:r w:rsidR="00F65F59">
        <w:t>that position to the end:</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charPosition = testString.IndexOf(</w:t>
      </w:r>
      <w:r>
        <w:rPr>
          <w:rFonts w:ascii="Consolas" w:hAnsi="Consolas" w:cs="Consolas"/>
          <w:color w:val="A31515"/>
          <w:sz w:val="19"/>
          <w:szCs w:val="19"/>
        </w:rPr>
        <w:t>'i'</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stringPosition = testString.IndexOf(</w:t>
      </w:r>
      <w:r>
        <w:rPr>
          <w:rFonts w:ascii="Consolas" w:hAnsi="Consolas" w:cs="Consolas"/>
          <w:color w:val="A31515"/>
          <w:sz w:val="19"/>
          <w:szCs w:val="19"/>
        </w:rPr>
        <w:t>"some"</w:t>
      </w:r>
      <w:r>
        <w:rPr>
          <w:rFonts w:ascii="Consolas" w:hAnsi="Consolas" w:cs="Consolas"/>
          <w:color w:val="000000"/>
          <w:sz w:val="19"/>
          <w:szCs w:val="19"/>
        </w:rPr>
        <w:t>);</w:t>
      </w:r>
    </w:p>
    <w:p w:rsidR="00F45A3B" w:rsidRDefault="00F45A3B" w:rsidP="00F45A3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charPosWithStartIndex = testString.IndexOf(</w:t>
      </w:r>
      <w:r>
        <w:rPr>
          <w:rFonts w:ascii="Consolas" w:hAnsi="Consolas" w:cs="Consolas"/>
          <w:color w:val="A31515"/>
          <w:sz w:val="19"/>
          <w:szCs w:val="19"/>
        </w:rPr>
        <w:t>'s'</w:t>
      </w:r>
      <w:r>
        <w:rPr>
          <w:rFonts w:ascii="Consolas" w:hAnsi="Consolas" w:cs="Consolas"/>
          <w:color w:val="000000"/>
          <w:sz w:val="19"/>
          <w:szCs w:val="19"/>
        </w:rPr>
        <w:t>, 10);</w:t>
      </w:r>
    </w:p>
    <w:p w:rsidR="00F65F59" w:rsidRDefault="00F45A3B" w:rsidP="00972401">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stringPosWithStartIndex = testString.IndexOf(</w:t>
      </w:r>
      <w:r>
        <w:rPr>
          <w:rFonts w:ascii="Consolas" w:hAnsi="Consolas" w:cs="Consolas"/>
          <w:color w:val="A31515"/>
          <w:sz w:val="19"/>
          <w:szCs w:val="19"/>
        </w:rPr>
        <w:t>"some"</w:t>
      </w:r>
      <w:r>
        <w:rPr>
          <w:rFonts w:ascii="Consolas" w:hAnsi="Consolas" w:cs="Consolas"/>
          <w:color w:val="000000"/>
          <w:sz w:val="19"/>
          <w:szCs w:val="19"/>
        </w:rPr>
        <w:t>, 10);</w:t>
      </w:r>
    </w:p>
    <w:p w:rsidR="00F45A3B" w:rsidRDefault="00F65F59" w:rsidP="00F65F59">
      <w:r w:rsidRPr="00F65F59">
        <w:rPr>
          <w:b/>
        </w:rPr>
        <w:t>LastIndexOf()</w:t>
      </w:r>
      <w:r w:rsidRPr="00F65F59">
        <w:t xml:space="preserve"> is the method that returns the position of the last appearance of character or string value. This method has the same </w:t>
      </w:r>
      <w:r>
        <w:t>overloads as the IndexOf method:</w:t>
      </w:r>
    </w:p>
    <w:p w:rsidR="00F65F59" w:rsidRDefault="00F65F59" w:rsidP="00F65F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lastPosition = testString.LastIndexOf(</w:t>
      </w:r>
      <w:r>
        <w:rPr>
          <w:rFonts w:ascii="Consolas" w:hAnsi="Consolas" w:cs="Consolas"/>
          <w:color w:val="A31515"/>
          <w:sz w:val="19"/>
          <w:szCs w:val="19"/>
        </w:rPr>
        <w:t>'o'</w:t>
      </w:r>
      <w:r>
        <w:rPr>
          <w:rFonts w:ascii="Consolas" w:hAnsi="Consolas" w:cs="Consolas"/>
          <w:color w:val="000000"/>
          <w:sz w:val="19"/>
          <w:szCs w:val="19"/>
        </w:rPr>
        <w:t>);</w:t>
      </w:r>
    </w:p>
    <w:p w:rsidR="00F65F59" w:rsidRDefault="00F65F59" w:rsidP="00F65F59">
      <w:r>
        <w:rPr>
          <w:rFonts w:ascii="Consolas" w:hAnsi="Consolas" w:cs="Consolas"/>
          <w:color w:val="0000FF"/>
          <w:sz w:val="19"/>
          <w:szCs w:val="19"/>
        </w:rPr>
        <w:t>int</w:t>
      </w:r>
      <w:r>
        <w:rPr>
          <w:rFonts w:ascii="Consolas" w:hAnsi="Consolas" w:cs="Consolas"/>
          <w:color w:val="000000"/>
          <w:sz w:val="19"/>
          <w:szCs w:val="19"/>
        </w:rPr>
        <w:t xml:space="preserve"> stringLastPosition = testString.LastIndexOf(</w:t>
      </w:r>
      <w:r>
        <w:rPr>
          <w:rFonts w:ascii="Consolas" w:hAnsi="Consolas" w:cs="Consolas"/>
          <w:color w:val="A31515"/>
          <w:sz w:val="19"/>
          <w:szCs w:val="19"/>
        </w:rPr>
        <w:t>"is"</w:t>
      </w:r>
      <w:r>
        <w:rPr>
          <w:rFonts w:ascii="Consolas" w:hAnsi="Consolas" w:cs="Consolas"/>
          <w:color w:val="000000"/>
          <w:sz w:val="19"/>
          <w:szCs w:val="19"/>
        </w:rPr>
        <w:t>);</w:t>
      </w:r>
    </w:p>
    <w:p w:rsidR="00F65F59" w:rsidRDefault="00F65F59" w:rsidP="00F65F59"/>
    <w:p w:rsidR="00F65F59" w:rsidRDefault="00F65F59" w:rsidP="00F65F59"/>
    <w:p w:rsidR="00F65F59" w:rsidRDefault="00F65F59" w:rsidP="00F65F59">
      <w:r w:rsidRPr="00F65F59">
        <w:rPr>
          <w:b/>
        </w:rPr>
        <w:t>Contains(string value)</w:t>
      </w:r>
      <w:r w:rsidRPr="00F65F59">
        <w:t xml:space="preserve"> is the method that returns true if a string contains the value, </w:t>
      </w:r>
      <w:r>
        <w:t>otherwise, it will return</w:t>
      </w:r>
      <w:r w:rsidR="00DB5F1D">
        <w:t>s</w:t>
      </w:r>
      <w:r>
        <w:t xml:space="preserve"> false:</w:t>
      </w:r>
    </w:p>
    <w:p w:rsidR="008A439F" w:rsidRDefault="00F65F59" w:rsidP="00F65F59">
      <w:r>
        <w:rPr>
          <w:rFonts w:ascii="Consolas" w:hAnsi="Consolas" w:cs="Consolas"/>
          <w:color w:val="0000FF"/>
          <w:sz w:val="19"/>
          <w:szCs w:val="19"/>
        </w:rPr>
        <w:t>bool</w:t>
      </w:r>
      <w:r>
        <w:rPr>
          <w:rFonts w:ascii="Consolas" w:hAnsi="Consolas" w:cs="Consolas"/>
          <w:color w:val="000000"/>
          <w:sz w:val="19"/>
          <w:szCs w:val="19"/>
        </w:rPr>
        <w:t xml:space="preserve"> containsResult = testString.Contains(</w:t>
      </w:r>
      <w:r>
        <w:rPr>
          <w:rFonts w:ascii="Consolas" w:hAnsi="Consolas" w:cs="Consolas"/>
          <w:color w:val="A31515"/>
          <w:sz w:val="19"/>
          <w:szCs w:val="19"/>
        </w:rPr>
        <w:t>"for"</w:t>
      </w:r>
      <w:r>
        <w:rPr>
          <w:rFonts w:ascii="Consolas" w:hAnsi="Consolas" w:cs="Consolas"/>
          <w:color w:val="000000"/>
          <w:sz w:val="19"/>
          <w:szCs w:val="19"/>
        </w:rPr>
        <w:t>);</w:t>
      </w:r>
    </w:p>
    <w:p w:rsidR="00F65F59" w:rsidRDefault="008A439F" w:rsidP="008A439F">
      <w:r w:rsidRPr="008A439F">
        <w:rPr>
          <w:b/>
        </w:rPr>
        <w:t>StartsWith(string value)</w:t>
      </w:r>
      <w:r w:rsidRPr="008A439F">
        <w:t xml:space="preserve"> is the method which returns true if a string starts with the value, otherwise, returns false. As opposed to this method the </w:t>
      </w:r>
      <w:r w:rsidRPr="008A439F">
        <w:rPr>
          <w:b/>
        </w:rPr>
        <w:t>EndsWith(string value)</w:t>
      </w:r>
      <w:r w:rsidRPr="008A439F">
        <w:t xml:space="preserve"> method returns true if a string ends with </w:t>
      </w:r>
      <w:r>
        <w:t xml:space="preserve">the </w:t>
      </w:r>
      <w:r w:rsidRPr="008A439F">
        <w:t>value, otherwise, returns false.</w:t>
      </w:r>
    </w:p>
    <w:p w:rsidR="008A439F" w:rsidRDefault="008A439F" w:rsidP="008A43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startsWithResult = testString.StartsWith(</w:t>
      </w:r>
      <w:r>
        <w:rPr>
          <w:rFonts w:ascii="Consolas" w:hAnsi="Consolas" w:cs="Consolas"/>
          <w:color w:val="A31515"/>
          <w:sz w:val="19"/>
          <w:szCs w:val="19"/>
        </w:rPr>
        <w:t>"bad"</w:t>
      </w:r>
      <w:r>
        <w:rPr>
          <w:rFonts w:ascii="Consolas" w:hAnsi="Consolas" w:cs="Consolas"/>
          <w:color w:val="000000"/>
          <w:sz w:val="19"/>
          <w:szCs w:val="19"/>
        </w:rPr>
        <w:t>);</w:t>
      </w:r>
    </w:p>
    <w:p w:rsidR="008A439F" w:rsidRDefault="008A439F" w:rsidP="008A439F">
      <w:r>
        <w:rPr>
          <w:rFonts w:ascii="Consolas" w:hAnsi="Consolas" w:cs="Consolas"/>
          <w:color w:val="0000FF"/>
          <w:sz w:val="19"/>
          <w:szCs w:val="19"/>
        </w:rPr>
        <w:t>bool</w:t>
      </w:r>
      <w:r>
        <w:rPr>
          <w:rFonts w:ascii="Consolas" w:hAnsi="Consolas" w:cs="Consolas"/>
          <w:color w:val="000000"/>
          <w:sz w:val="19"/>
          <w:szCs w:val="19"/>
        </w:rPr>
        <w:t xml:space="preserve"> endsWithResult = testString.EndsWith(</w:t>
      </w:r>
      <w:r>
        <w:rPr>
          <w:rFonts w:ascii="Consolas" w:hAnsi="Consolas" w:cs="Consolas"/>
          <w:color w:val="A31515"/>
          <w:sz w:val="19"/>
          <w:szCs w:val="19"/>
        </w:rPr>
        <w:t>"example"</w:t>
      </w:r>
      <w:r>
        <w:rPr>
          <w:rFonts w:ascii="Consolas" w:hAnsi="Consolas" w:cs="Consolas"/>
          <w:color w:val="000000"/>
          <w:sz w:val="19"/>
          <w:szCs w:val="19"/>
        </w:rPr>
        <w:t>);</w:t>
      </w:r>
    </w:p>
    <w:p w:rsidR="008A439F" w:rsidRDefault="004F33F1" w:rsidP="008A439F">
      <w:r w:rsidRPr="004F33F1">
        <w:rPr>
          <w:b/>
        </w:rPr>
        <w:t>Remove(int startIndex)</w:t>
      </w:r>
      <w:r w:rsidRPr="004F33F1">
        <w:t xml:space="preserve"> method removes characters from the string from the startIndex position to the end of the string and returns that new string. There is an overloaded method </w:t>
      </w:r>
      <w:r w:rsidRPr="004F33F1">
        <w:rPr>
          <w:b/>
        </w:rPr>
        <w:t>Remove(int startIndex, int count)</w:t>
      </w:r>
      <w:r w:rsidRPr="004F33F1">
        <w:t xml:space="preserve"> which removes a </w:t>
      </w:r>
      <w:r>
        <w:t xml:space="preserve">specified number of characters </w:t>
      </w:r>
      <w:r w:rsidRPr="004F33F1">
        <w:t>from the string f</w:t>
      </w:r>
      <w:r>
        <w:t>rom the starting index position. With the count parameter we d</w:t>
      </w:r>
      <w:r w:rsidR="005C181F">
        <w:t>eci</w:t>
      </w:r>
      <w:r>
        <w:t>de how many characters we want to delete:</w:t>
      </w:r>
    </w:p>
    <w:p w:rsidR="004F33F1" w:rsidRDefault="004F33F1" w:rsidP="004F33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loweredString = testString.Remove(10);</w:t>
      </w:r>
    </w:p>
    <w:p w:rsidR="004F33F1" w:rsidRDefault="004F33F1" w:rsidP="004F33F1">
      <w:r>
        <w:rPr>
          <w:rFonts w:ascii="Consolas" w:hAnsi="Consolas" w:cs="Consolas"/>
          <w:color w:val="0000FF"/>
          <w:sz w:val="19"/>
          <w:szCs w:val="19"/>
        </w:rPr>
        <w:t>string</w:t>
      </w:r>
      <w:r>
        <w:rPr>
          <w:rFonts w:ascii="Consolas" w:hAnsi="Consolas" w:cs="Consolas"/>
          <w:color w:val="000000"/>
          <w:sz w:val="19"/>
          <w:szCs w:val="19"/>
        </w:rPr>
        <w:t xml:space="preserve"> loweredStringWithCount = testString.Remove(10, 9);</w:t>
      </w:r>
    </w:p>
    <w:p w:rsidR="004F33F1" w:rsidRDefault="004F33F1" w:rsidP="008A439F">
      <w:r w:rsidRPr="004F33F1">
        <w:rPr>
          <w:b/>
        </w:rPr>
        <w:t>Insert(int startIndex, string value)</w:t>
      </w:r>
      <w:r w:rsidRPr="004F33F1">
        <w:t xml:space="preserve"> is the method that inserts the value into the string from the startIndex positio</w:t>
      </w:r>
      <w:r>
        <w:t>n and returns a modified string:</w:t>
      </w:r>
    </w:p>
    <w:p w:rsidR="004C02C4" w:rsidRDefault="004F33F1" w:rsidP="008A439F">
      <w:r>
        <w:rPr>
          <w:rFonts w:ascii="Consolas" w:hAnsi="Consolas" w:cs="Consolas"/>
          <w:color w:val="0000FF"/>
          <w:sz w:val="19"/>
          <w:szCs w:val="19"/>
        </w:rPr>
        <w:t>string</w:t>
      </w:r>
      <w:r>
        <w:rPr>
          <w:rFonts w:ascii="Consolas" w:hAnsi="Consolas" w:cs="Consolas"/>
          <w:color w:val="000000"/>
          <w:sz w:val="19"/>
          <w:szCs w:val="19"/>
        </w:rPr>
        <w:t xml:space="preserve"> stringWithInsert = testString.Insert(13, </w:t>
      </w:r>
      <w:r>
        <w:rPr>
          <w:rFonts w:ascii="Consolas" w:hAnsi="Consolas" w:cs="Consolas"/>
          <w:color w:val="A31515"/>
          <w:sz w:val="19"/>
          <w:szCs w:val="19"/>
        </w:rPr>
        <w:t>"UPDATED</w:t>
      </w:r>
      <w:r w:rsidR="004C02C4">
        <w:rPr>
          <w:rFonts w:ascii="Consolas" w:hAnsi="Consolas" w:cs="Consolas"/>
          <w:color w:val="A31515"/>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4C02C4" w:rsidRDefault="004C02C4" w:rsidP="004C02C4">
      <w:r w:rsidRPr="004C02C4">
        <w:rPr>
          <w:b/>
        </w:rPr>
        <w:t>ToLower()</w:t>
      </w:r>
      <w:r>
        <w:t xml:space="preserve"> returns a new string with all the lower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lowerCaseString = testString.ToLower();</w:t>
      </w:r>
    </w:p>
    <w:p w:rsidR="004F33F1" w:rsidRDefault="004C02C4" w:rsidP="004C02C4">
      <w:r w:rsidRPr="004C02C4">
        <w:rPr>
          <w:b/>
        </w:rPr>
        <w:t>ToUpper()</w:t>
      </w:r>
      <w:r>
        <w:t xml:space="preserve"> returns a new string with all the upper case letters:</w:t>
      </w:r>
    </w:p>
    <w:p w:rsidR="004C02C4" w:rsidRDefault="004C02C4" w:rsidP="004C02C4">
      <w:r>
        <w:rPr>
          <w:rFonts w:ascii="Consolas" w:hAnsi="Consolas" w:cs="Consolas"/>
          <w:color w:val="0000FF"/>
          <w:sz w:val="19"/>
          <w:szCs w:val="19"/>
        </w:rPr>
        <w:t>string</w:t>
      </w:r>
      <w:r>
        <w:rPr>
          <w:rFonts w:ascii="Consolas" w:hAnsi="Consolas" w:cs="Consolas"/>
          <w:color w:val="000000"/>
          <w:sz w:val="19"/>
          <w:szCs w:val="19"/>
        </w:rPr>
        <w:t xml:space="preserve"> upperCaseString = testString.ToUpper();</w:t>
      </w:r>
    </w:p>
    <w:p w:rsidR="004C02C4" w:rsidRDefault="004C02C4" w:rsidP="004C02C4">
      <w:r>
        <w:t>Exam</w:t>
      </w:r>
      <w:r w:rsidR="005C181F">
        <w:t xml:space="preserve">ple 1: Create an application </w:t>
      </w:r>
      <w:r>
        <w:t xml:space="preserve">which accepts </w:t>
      </w:r>
      <w:r w:rsidR="005C181F">
        <w:t xml:space="preserve">the </w:t>
      </w:r>
      <w:r>
        <w:t>name and last name space separated</w:t>
      </w:r>
      <w:r w:rsidR="005C181F">
        <w:t xml:space="preserve"> as input</w:t>
      </w:r>
      <w:r>
        <w:t>, and then prints out</w:t>
      </w:r>
      <w:r w:rsidR="005C181F">
        <w:t xml:space="preserve"> the</w:t>
      </w:r>
      <w:r>
        <w:t xml:space="preserve"> name in one row and last name in </w:t>
      </w:r>
      <w:r w:rsidR="005C181F">
        <w:t>another</w:t>
      </w:r>
      <w:r>
        <w:t xml:space="preserve"> row:</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full name, blank space separated"</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fullName = Console.ReadLine();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blankPosition = fullName.IndexOf(</w:t>
      </w:r>
      <w:r>
        <w:rPr>
          <w:rFonts w:ascii="Consolas" w:hAnsi="Consolas" w:cs="Consolas"/>
          <w:color w:val="A31515"/>
          <w:sz w:val="19"/>
          <w:szCs w:val="19"/>
        </w:rPr>
        <w:t>' '</w:t>
      </w:r>
      <w:r>
        <w:rPr>
          <w:rFonts w:ascii="Consolas" w:hAnsi="Consolas" w:cs="Consolas"/>
          <w:color w:val="000000"/>
          <w:sz w:val="19"/>
          <w:szCs w:val="19"/>
        </w:rPr>
        <w:t>);</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fullName.Substring(0, blankPosition);</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fullName.Substring(blankPosition + 1);</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Console.WriteLine(lastName);</w:t>
      </w:r>
    </w:p>
    <w:p w:rsidR="004C02C4" w:rsidRDefault="004C02C4" w:rsidP="004C02C4">
      <w:pPr>
        <w:autoSpaceDE w:val="0"/>
        <w:autoSpaceDN w:val="0"/>
        <w:adjustRightInd w:val="0"/>
        <w:spacing w:after="0" w:line="240" w:lineRule="auto"/>
        <w:rPr>
          <w:rFonts w:ascii="Consolas" w:hAnsi="Consolas" w:cs="Consolas"/>
          <w:color w:val="000000"/>
          <w:sz w:val="19"/>
          <w:szCs w:val="19"/>
        </w:rPr>
      </w:pP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C02C4" w:rsidRDefault="004C02C4" w:rsidP="004C0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4CB2" w:rsidRDefault="004C02C4" w:rsidP="004C02C4">
      <w:r>
        <w:rPr>
          <w:rFonts w:ascii="Consolas" w:hAnsi="Consolas" w:cs="Consolas"/>
          <w:color w:val="000000"/>
          <w:sz w:val="19"/>
          <w:szCs w:val="19"/>
        </w:rPr>
        <w:t xml:space="preserve">    }</w:t>
      </w:r>
    </w:p>
    <w:p w:rsidR="004C02C4" w:rsidRDefault="00254CB2" w:rsidP="00254CB2">
      <w:r>
        <w:t>The result:</w:t>
      </w:r>
    </w:p>
    <w:p w:rsidR="00254CB2" w:rsidRDefault="00254CB2" w:rsidP="00254CB2">
      <w:r>
        <w:rPr>
          <w:noProof/>
          <w:lang w:eastAsia="sr-Latn-RS"/>
        </w:rPr>
        <w:lastRenderedPageBreak/>
        <w:drawing>
          <wp:inline distT="0" distB="0" distL="0" distR="0">
            <wp:extent cx="4401164" cy="1409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Name_LastName_Separation.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1409897"/>
                    </a:xfrm>
                    <a:prstGeom prst="rect">
                      <a:avLst/>
                    </a:prstGeom>
                  </pic:spPr>
                </pic:pic>
              </a:graphicData>
            </a:graphic>
          </wp:inline>
        </w:drawing>
      </w:r>
    </w:p>
    <w:p w:rsidR="00254CB2" w:rsidRDefault="00254CB2" w:rsidP="00254CB2"/>
    <w:p w:rsidR="00254CB2" w:rsidRDefault="00D05673" w:rsidP="00254CB2">
      <w:r>
        <w:t xml:space="preserve">Example 2: Create an application that accepts as input a </w:t>
      </w:r>
      <w:r w:rsidRPr="00A3414C">
        <w:rPr>
          <w:noProof/>
        </w:rPr>
        <w:t>sente</w:t>
      </w:r>
      <w:r w:rsidR="00A3414C">
        <w:rPr>
          <w:noProof/>
        </w:rPr>
        <w:t>n</w:t>
      </w:r>
      <w:r w:rsidRPr="00A3414C">
        <w:rPr>
          <w:noProof/>
        </w:rPr>
        <w:t>ce</w:t>
      </w:r>
      <w:r>
        <w:t xml:space="preserve"> and removes the first and last word of that sentence:</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sentence: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sentence = Console.ReadLine();</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firstBlankPosition = sentence.IndexOf(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withoutFirstWord = sentence.Remove(0, firstBlankPosition + 1);</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lastBlankPosition = withoutFirstWord.LastIndexOf(</w:t>
      </w:r>
      <w:r>
        <w:rPr>
          <w:rFonts w:ascii="Consolas" w:hAnsi="Consolas" w:cs="Consolas"/>
          <w:color w:val="A31515"/>
          <w:sz w:val="19"/>
          <w:szCs w:val="19"/>
        </w:rPr>
        <w:t>' '</w:t>
      </w:r>
      <w:r>
        <w:rPr>
          <w:rFonts w:ascii="Consolas" w:hAnsi="Consolas" w:cs="Consolas"/>
          <w:color w:val="000000"/>
          <w:sz w:val="19"/>
          <w:szCs w:val="19"/>
        </w:rPr>
        <w: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withoutFirstAndLast = withoutFirstWord.Remove(lastBlankPosition);</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Console.WriteLine(withoutFirstAndLast);</w:t>
      </w:r>
    </w:p>
    <w:p w:rsidR="00D05673" w:rsidRDefault="00D05673" w:rsidP="00D05673">
      <w:pPr>
        <w:autoSpaceDE w:val="0"/>
        <w:autoSpaceDN w:val="0"/>
        <w:adjustRightInd w:val="0"/>
        <w:spacing w:after="0" w:line="240" w:lineRule="auto"/>
        <w:rPr>
          <w:rFonts w:ascii="Consolas" w:hAnsi="Consolas" w:cs="Consolas"/>
          <w:color w:val="000000"/>
          <w:sz w:val="19"/>
          <w:szCs w:val="19"/>
        </w:rPr>
      </w:pP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D05673" w:rsidRDefault="00D05673" w:rsidP="00D056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D65AD" w:rsidRDefault="00D05673" w:rsidP="00D05673">
      <w:r>
        <w:rPr>
          <w:rFonts w:ascii="Consolas" w:hAnsi="Consolas" w:cs="Consolas"/>
          <w:color w:val="000000"/>
          <w:sz w:val="19"/>
          <w:szCs w:val="19"/>
        </w:rPr>
        <w:t xml:space="preserve">    }</w:t>
      </w:r>
    </w:p>
    <w:p w:rsidR="00D05673" w:rsidRDefault="00BD65AD" w:rsidP="00BD65AD">
      <w:r>
        <w:rPr>
          <w:noProof/>
          <w:lang w:eastAsia="sr-Latn-RS"/>
        </w:rPr>
        <w:drawing>
          <wp:inline distT="0" distB="0" distL="0" distR="0">
            <wp:extent cx="3743847" cy="1276528"/>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First-Last-Word-Removed.png"/>
                    <pic:cNvPicPr/>
                  </pic:nvPicPr>
                  <pic:blipFill>
                    <a:blip r:embed="rId27">
                      <a:extLst>
                        <a:ext uri="{28A0092B-C50C-407E-A947-70E740481C1C}">
                          <a14:useLocalDpi xmlns:a14="http://schemas.microsoft.com/office/drawing/2010/main" val="0"/>
                        </a:ext>
                      </a:extLst>
                    </a:blip>
                    <a:stretch>
                      <a:fillRect/>
                    </a:stretch>
                  </pic:blipFill>
                  <pic:spPr>
                    <a:xfrm>
                      <a:off x="0" y="0"/>
                      <a:ext cx="3743847" cy="1276528"/>
                    </a:xfrm>
                    <a:prstGeom prst="rect">
                      <a:avLst/>
                    </a:prstGeom>
                  </pic:spPr>
                </pic:pic>
              </a:graphicData>
            </a:graphic>
          </wp:inline>
        </w:drawing>
      </w:r>
    </w:p>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BD65AD"/>
    <w:p w:rsidR="00555CCA" w:rsidRDefault="00555CCA" w:rsidP="00555CCA">
      <w:pPr>
        <w:pStyle w:val="Heading1"/>
      </w:pPr>
      <w:r>
        <w:lastRenderedPageBreak/>
        <w:t>Conditions in C#</w:t>
      </w:r>
    </w:p>
    <w:p w:rsidR="00555CCA" w:rsidRDefault="00B50661" w:rsidP="00555CCA">
      <w:r w:rsidRPr="00B50661">
        <w:t>In this article, we are going to talk about condition statements in C#. We will learn how to write simple condition statements, nested condition statements, and multiple condition statements.</w:t>
      </w:r>
    </w:p>
    <w:p w:rsidR="00B50661" w:rsidRDefault="00B50661" w:rsidP="00B50661">
      <w:pPr>
        <w:pStyle w:val="Heading2"/>
      </w:pPr>
      <w:r>
        <w:t>Basic Condition Statements</w:t>
      </w:r>
    </w:p>
    <w:p w:rsidR="00B50661" w:rsidRDefault="00B50661" w:rsidP="00B50661">
      <w:r>
        <w:t xml:space="preserve">If we want to execute some expression but only if some condition is met, then we need to use conditional statements. To create such a statement we need to use if and else keywords. </w:t>
      </w:r>
    </w:p>
    <w:p w:rsidR="00B50661" w:rsidRDefault="00B50661" w:rsidP="00B50661">
      <w:r>
        <w:t>We can create a conditional statement like this:</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r>
        <w:rPr>
          <w:rFonts w:ascii="Consolas" w:hAnsi="Consolas" w:cs="Consolas"/>
          <w:color w:val="000000"/>
          <w:sz w:val="19"/>
          <w:szCs w:val="19"/>
        </w:rPr>
        <w:t>}</w:t>
      </w:r>
    </w:p>
    <w:p w:rsidR="00DF61E2" w:rsidRDefault="00DF61E2" w:rsidP="00DF61E2">
      <w:r w:rsidRPr="00DF61E2">
        <w:t>The condition is a logical expression which can result in true or false. If it is true then the &lt;expression1&gt; will be executed, otherwise, &lt;expression2&gt; will be executed. Behind every expression, we need to place the ";" sign.</w:t>
      </w:r>
    </w:p>
    <w:p w:rsidR="00DF61E2" w:rsidRDefault="00DF61E2" w:rsidP="00DF61E2">
      <w:r>
        <w:t>We can execute more expressions if the condition is true or false: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F61E2" w:rsidRDefault="00DF61E2" w:rsidP="00DF61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expression4 &gt; ;</w:t>
      </w:r>
    </w:p>
    <w:p w:rsidR="00DF61E2" w:rsidRDefault="00DF61E2" w:rsidP="00DF61E2">
      <w:r>
        <w:rPr>
          <w:rFonts w:ascii="Consolas" w:hAnsi="Consolas" w:cs="Consolas"/>
          <w:color w:val="000000"/>
          <w:sz w:val="19"/>
          <w:szCs w:val="19"/>
        </w:rPr>
        <w:t>}</w:t>
      </w:r>
    </w:p>
    <w:p w:rsidR="00DF61E2" w:rsidRDefault="004B5451" w:rsidP="00DF61E2">
      <w:r>
        <w:t>Example 1: Create an application which determines the grater number of two integer inputs: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 = Convert.ToInt32(Console.ReadLine());</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(first &gt; second)</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{first}</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greater number is </w:t>
      </w:r>
      <w:r>
        <w:rPr>
          <w:rFonts w:ascii="Consolas" w:hAnsi="Consolas" w:cs="Consolas"/>
          <w:color w:val="000000"/>
          <w:sz w:val="19"/>
          <w:szCs w:val="19"/>
        </w:rPr>
        <w:t>{second}</w:t>
      </w:r>
      <w:r>
        <w:rPr>
          <w:rFonts w:ascii="Consolas" w:hAnsi="Consolas" w:cs="Consolas"/>
          <w:color w:val="A31515"/>
          <w:sz w:val="19"/>
          <w:szCs w:val="19"/>
        </w:rPr>
        <w:t>"</w:t>
      </w:r>
      <w:r>
        <w:rPr>
          <w:rFonts w:ascii="Consolas" w:hAnsi="Consolas" w:cs="Consolas"/>
          <w:color w:val="000000"/>
          <w:sz w:val="19"/>
          <w:szCs w:val="19"/>
        </w:rPr>
        <w:t>);</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autoSpaceDE w:val="0"/>
        <w:autoSpaceDN w:val="0"/>
        <w:adjustRightInd w:val="0"/>
        <w:spacing w:after="0" w:line="240" w:lineRule="auto"/>
        <w:rPr>
          <w:rFonts w:ascii="Consolas" w:hAnsi="Consolas" w:cs="Consolas"/>
          <w:color w:val="000000"/>
          <w:sz w:val="19"/>
          <w:szCs w:val="19"/>
        </w:rPr>
      </w:pP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4B5451" w:rsidRDefault="004B5451" w:rsidP="004B54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5451" w:rsidRDefault="004B5451" w:rsidP="004B5451">
      <w:pPr>
        <w:rPr>
          <w:rFonts w:ascii="Consolas" w:hAnsi="Consolas" w:cs="Consolas"/>
          <w:color w:val="000000"/>
          <w:sz w:val="19"/>
          <w:szCs w:val="19"/>
        </w:rPr>
      </w:pPr>
      <w:r>
        <w:rPr>
          <w:rFonts w:ascii="Consolas" w:hAnsi="Consolas" w:cs="Consolas"/>
          <w:color w:val="000000"/>
          <w:sz w:val="19"/>
          <w:szCs w:val="19"/>
        </w:rPr>
        <w:t xml:space="preserve">    }</w:t>
      </w:r>
    </w:p>
    <w:p w:rsidR="00A3414C" w:rsidRDefault="00A3414C" w:rsidP="00387C6D">
      <w:r>
        <w:rPr>
          <w:noProof/>
          <w:lang w:eastAsia="sr-Latn-RS"/>
        </w:rPr>
        <w:lastRenderedPageBreak/>
        <w:drawing>
          <wp:inline distT="0" distB="0" distL="0" distR="0">
            <wp:extent cx="2629267" cy="885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Greater_Number.png"/>
                    <pic:cNvPicPr/>
                  </pic:nvPicPr>
                  <pic:blipFill>
                    <a:blip r:embed="rId28">
                      <a:extLst>
                        <a:ext uri="{28A0092B-C50C-407E-A947-70E740481C1C}">
                          <a14:useLocalDpi xmlns:a14="http://schemas.microsoft.com/office/drawing/2010/main" val="0"/>
                        </a:ext>
                      </a:extLst>
                    </a:blip>
                    <a:stretch>
                      <a:fillRect/>
                    </a:stretch>
                  </pic:blipFill>
                  <pic:spPr>
                    <a:xfrm>
                      <a:off x="0" y="0"/>
                      <a:ext cx="2629267" cy="885949"/>
                    </a:xfrm>
                    <a:prstGeom prst="rect">
                      <a:avLst/>
                    </a:prstGeom>
                  </pic:spPr>
                </pic:pic>
              </a:graphicData>
            </a:graphic>
          </wp:inline>
        </w:drawing>
      </w:r>
    </w:p>
    <w:p w:rsidR="00387C6D" w:rsidRDefault="00387C6D" w:rsidP="00387C6D">
      <w:r>
        <w:t xml:space="preserve">We don’t have to use only if and else keywords in conditional statements, we can add </w:t>
      </w:r>
      <w:r w:rsidRPr="00387C6D">
        <w:rPr>
          <w:noProof/>
        </w:rPr>
        <w:t>another condition</w:t>
      </w:r>
      <w:r>
        <w:t xml:space="preserve"> by adding „else if“ block part: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condition1)</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1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2)</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2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(condition n)</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n&gt;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else</w:t>
      </w:r>
      <w:proofErr w:type="gramEnd"/>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k &gt; ;</w:t>
      </w:r>
    </w:p>
    <w:p w:rsidR="00387C6D" w:rsidRDefault="00387C6D" w:rsidP="00387C6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87C6D" w:rsidRDefault="00387C6D" w:rsidP="00387C6D"/>
    <w:p w:rsidR="00387C6D" w:rsidRDefault="00387C6D" w:rsidP="00387C6D">
      <w:r>
        <w:t>Example 2:</w:t>
      </w:r>
      <w:r w:rsidR="00185D7D">
        <w:t xml:space="preserve"> Create an application which takes any string and the font color (r for red, g for green, o for other) as inputs. Then it needs to print out that string with the selected color:</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random string: "</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sentence = 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"Choose your color: r for Red, g for Green, o for Other"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color = Convert.ToChar(Console.ReadLine());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color == </w:t>
      </w:r>
      <w:r>
        <w:rPr>
          <w:rFonts w:ascii="Consolas" w:hAnsi="Consolas" w:cs="Consolas"/>
          <w:color w:val="A31515"/>
          <w:sz w:val="19"/>
          <w:szCs w:val="19"/>
          <w:lang w:val="en-US"/>
        </w:rPr>
        <w:t>'r'</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ConsoleColor.Red;</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(color == </w:t>
      </w:r>
      <w:r>
        <w:rPr>
          <w:rFonts w:ascii="Consolas" w:hAnsi="Consolas" w:cs="Consolas"/>
          <w:color w:val="A31515"/>
          <w:sz w:val="19"/>
          <w:szCs w:val="19"/>
          <w:lang w:val="en-US"/>
        </w:rPr>
        <w:t>'g'</w:t>
      </w:r>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ConsoleColor.Green;</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else</w:t>
      </w:r>
      <w:proofErr w:type="gramEnd"/>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Console.ForegroundColor = ConsoleColor.Blue;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sentence);</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85D7D" w:rsidRDefault="00185D7D" w:rsidP="00185D7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85D7D" w:rsidRDefault="00185D7D" w:rsidP="00185D7D">
      <w:pPr>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85D7D" w:rsidRDefault="00AB05B3" w:rsidP="00185D7D">
      <w:r>
        <w:rPr>
          <w:noProof/>
          <w:lang w:eastAsia="sr-Latn-RS"/>
        </w:rPr>
        <w:drawing>
          <wp:inline distT="0" distB="0" distL="0" distR="0">
            <wp:extent cx="4239217" cy="12193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8-Else_If_Example.png"/>
                    <pic:cNvPicPr/>
                  </pic:nvPicPr>
                  <pic:blipFill>
                    <a:blip r:embed="rId29">
                      <a:extLst>
                        <a:ext uri="{28A0092B-C50C-407E-A947-70E740481C1C}">
                          <a14:useLocalDpi xmlns:a14="http://schemas.microsoft.com/office/drawing/2010/main" val="0"/>
                        </a:ext>
                      </a:extLst>
                    </a:blip>
                    <a:stretch>
                      <a:fillRect/>
                    </a:stretch>
                  </pic:blipFill>
                  <pic:spPr>
                    <a:xfrm>
                      <a:off x="0" y="0"/>
                      <a:ext cx="4239217" cy="1219370"/>
                    </a:xfrm>
                    <a:prstGeom prst="rect">
                      <a:avLst/>
                    </a:prstGeom>
                  </pic:spPr>
                </pic:pic>
              </a:graphicData>
            </a:graphic>
          </wp:inline>
        </w:drawing>
      </w:r>
    </w:p>
    <w:p w:rsidR="004B5451" w:rsidRDefault="004B5451" w:rsidP="004B5451">
      <w:pPr>
        <w:pStyle w:val="Heading2"/>
      </w:pPr>
      <w:r>
        <w:t>Nested Conditional Statements</w:t>
      </w:r>
    </w:p>
    <w:p w:rsidR="004B5451" w:rsidRDefault="002D0A70" w:rsidP="004B5451">
      <w:r>
        <w:t>In C#</w:t>
      </w:r>
      <w:r w:rsidR="005C181F">
        <w:t>,</w:t>
      </w:r>
      <w:r>
        <w:t xml:space="preserve"> we can write conditional statement inside</w:t>
      </w:r>
      <w:r w:rsidR="005C181F">
        <w:t xml:space="preserve"> a </w:t>
      </w:r>
      <w:r>
        <w:t xml:space="preserve">conditional statement if </w:t>
      </w:r>
      <w:r w:rsidR="0084278C">
        <w:t xml:space="preserve">that’s one of the requirements of our project. </w:t>
      </w:r>
      <w:r>
        <w:t>So, the base syntax looks like this:</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(condition)</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(condition2)</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expression1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expression2 &gt;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0A70" w:rsidRDefault="002D0A70" w:rsidP="002D0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 &gt; ;</w:t>
      </w:r>
    </w:p>
    <w:p w:rsidR="00DB5F1D" w:rsidRDefault="002D0A70" w:rsidP="002D0A70">
      <w:r>
        <w:rPr>
          <w:rFonts w:ascii="Consolas" w:hAnsi="Consolas" w:cs="Consolas"/>
          <w:color w:val="000000"/>
          <w:sz w:val="19"/>
          <w:szCs w:val="19"/>
        </w:rPr>
        <w:t>}</w:t>
      </w:r>
    </w:p>
    <w:p w:rsidR="00807CD9" w:rsidRDefault="00807CD9" w:rsidP="00EB4D26">
      <w:pPr>
        <w:autoSpaceDE w:val="0"/>
        <w:autoSpaceDN w:val="0"/>
        <w:adjustRightInd w:val="0"/>
        <w:spacing w:after="0" w:line="240" w:lineRule="auto"/>
      </w:pPr>
      <w:r>
        <w:t>Even though we can create nested conditional statements, we do not recommend them that much, because it would lead to low readability.</w:t>
      </w:r>
    </w:p>
    <w:p w:rsidR="00807CD9" w:rsidRDefault="00807CD9" w:rsidP="00EB4D26">
      <w:pPr>
        <w:autoSpaceDE w:val="0"/>
        <w:autoSpaceDN w:val="0"/>
        <w:adjustRightInd w:val="0"/>
        <w:spacing w:after="0" w:line="240" w:lineRule="auto"/>
      </w:pPr>
    </w:p>
    <w:p w:rsidR="00734156" w:rsidRDefault="00734156" w:rsidP="00EB4D26">
      <w:pPr>
        <w:autoSpaceDE w:val="0"/>
        <w:autoSpaceDN w:val="0"/>
        <w:adjustRightInd w:val="0"/>
        <w:spacing w:after="0" w:line="240" w:lineRule="auto"/>
      </w:pPr>
      <w:r w:rsidRPr="00734156">
        <w:t xml:space="preserve">Example </w:t>
      </w:r>
      <w:r w:rsidR="00387C6D">
        <w:t>3</w:t>
      </w:r>
      <w:r w:rsidRPr="00734156">
        <w:t xml:space="preserve">: Create an application in which </w:t>
      </w:r>
      <w:r w:rsidR="001D69BF">
        <w:t xml:space="preserve">the </w:t>
      </w:r>
      <w:r w:rsidRPr="001D69BF">
        <w:rPr>
          <w:noProof/>
        </w:rPr>
        <w:t>user</w:t>
      </w:r>
      <w:r w:rsidRPr="00734156">
        <w:t xml:space="preserve"> enters a number between 1 and 100. If the number is lower then 50, our application will output multiplication by 5. But if a number is greater then 50 then for even number application will output multiplication by 2 and for an odd number application will output multiplication by 3:</w:t>
      </w:r>
    </w:p>
    <w:p w:rsidR="00B525A2" w:rsidRDefault="00B525A2" w:rsidP="00EB4D26">
      <w:pPr>
        <w:autoSpaceDE w:val="0"/>
        <w:autoSpaceDN w:val="0"/>
        <w:adjustRightInd w:val="0"/>
        <w:spacing w:after="0" w:line="240" w:lineRule="auto"/>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Convert.ToInt32(Console.ReadLine());</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&gt; 50)</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(number % 2 == 0) </w:t>
      </w:r>
      <w:r>
        <w:rPr>
          <w:rFonts w:ascii="Consolas" w:hAnsi="Consolas" w:cs="Consolas"/>
          <w:color w:val="008000"/>
          <w:sz w:val="19"/>
          <w:szCs w:val="19"/>
        </w:rPr>
        <w:t>//reminder in division</w:t>
      </w:r>
      <w:r w:rsidR="006B776C">
        <w:rPr>
          <w:rFonts w:ascii="Consolas" w:hAnsi="Consolas" w:cs="Consolas"/>
          <w:color w:val="008000"/>
          <w:sz w:val="19"/>
          <w:szCs w:val="19"/>
        </w:rPr>
        <w:t xml:space="preserve"> with two for </w:t>
      </w:r>
      <w:r>
        <w:rPr>
          <w:rFonts w:ascii="Consolas" w:hAnsi="Consolas" w:cs="Consolas"/>
          <w:color w:val="008000"/>
          <w:sz w:val="19"/>
          <w:szCs w:val="19"/>
        </w:rPr>
        <w:t>even numbers is always a zero.</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2);</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 * 3);</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Console.WriteLine(number * 5);</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4D26" w:rsidRDefault="00EB4D26" w:rsidP="00EB4D26">
      <w:pPr>
        <w:autoSpaceDE w:val="0"/>
        <w:autoSpaceDN w:val="0"/>
        <w:adjustRightInd w:val="0"/>
        <w:spacing w:after="0" w:line="240" w:lineRule="auto"/>
        <w:rPr>
          <w:rFonts w:ascii="Consolas" w:hAnsi="Consolas" w:cs="Consolas"/>
          <w:color w:val="000000"/>
          <w:sz w:val="19"/>
          <w:szCs w:val="19"/>
        </w:rPr>
      </w:pP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EB4D26" w:rsidRDefault="00EB4D26" w:rsidP="00EB4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34156" w:rsidRDefault="00EB4D26" w:rsidP="00EB4D26">
      <w:pPr>
        <w:rPr>
          <w:rFonts w:ascii="Consolas" w:hAnsi="Consolas" w:cs="Consolas"/>
          <w:color w:val="000000"/>
          <w:sz w:val="19"/>
          <w:szCs w:val="19"/>
        </w:rPr>
      </w:pPr>
      <w:r>
        <w:rPr>
          <w:rFonts w:ascii="Consolas" w:hAnsi="Consolas" w:cs="Consolas"/>
          <w:color w:val="000000"/>
          <w:sz w:val="19"/>
          <w:szCs w:val="19"/>
        </w:rPr>
        <w:t xml:space="preserve">    }</w:t>
      </w:r>
    </w:p>
    <w:p w:rsidR="00AB05B3" w:rsidRDefault="00B525A2" w:rsidP="00EB4D26">
      <w:r>
        <w:rPr>
          <w:noProof/>
          <w:lang w:eastAsia="sr-Latn-RS"/>
        </w:rPr>
        <w:drawing>
          <wp:inline distT="0" distB="0" distL="0" distR="0">
            <wp:extent cx="1819529"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9-Nested_Conditions.png"/>
                    <pic:cNvPicPr/>
                  </pic:nvPicPr>
                  <pic:blipFill>
                    <a:blip r:embed="rId30">
                      <a:extLst>
                        <a:ext uri="{28A0092B-C50C-407E-A947-70E740481C1C}">
                          <a14:useLocalDpi xmlns:a14="http://schemas.microsoft.com/office/drawing/2010/main" val="0"/>
                        </a:ext>
                      </a:extLst>
                    </a:blip>
                    <a:stretch>
                      <a:fillRect/>
                    </a:stretch>
                  </pic:blipFill>
                  <pic:spPr>
                    <a:xfrm>
                      <a:off x="0" y="0"/>
                      <a:ext cx="1819529" cy="724001"/>
                    </a:xfrm>
                    <a:prstGeom prst="rect">
                      <a:avLst/>
                    </a:prstGeom>
                  </pic:spPr>
                </pic:pic>
              </a:graphicData>
            </a:graphic>
          </wp:inline>
        </w:drawing>
      </w:r>
    </w:p>
    <w:p w:rsidR="001245EA" w:rsidRDefault="00807CD9" w:rsidP="00734156">
      <w:pPr>
        <w:pStyle w:val="Heading2"/>
      </w:pPr>
      <w:r>
        <w:t>Switch-Case Statements</w:t>
      </w:r>
    </w:p>
    <w:p w:rsidR="00734156" w:rsidRDefault="00023847" w:rsidP="00023847">
      <w:r w:rsidRPr="00023847">
        <w:t xml:space="preserve">In a situation where we need more than one or two conditions to execute some expression, using multiple branching could be an </w:t>
      </w:r>
      <w:r w:rsidR="0084278C">
        <w:t>advantage</w:t>
      </w:r>
      <w:r w:rsidRPr="00023847">
        <w:t>. To use multiple branching in C#</w:t>
      </w:r>
      <w:r w:rsidR="005C181F">
        <w:t>,</w:t>
      </w:r>
      <w:r w:rsidRPr="00023847">
        <w:t xml:space="preserve"> we need to use s</w:t>
      </w:r>
      <w:r>
        <w:t>witch and case keywords:</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switch</w:t>
      </w:r>
      <w:r>
        <w:rPr>
          <w:rFonts w:ascii="Consolas" w:hAnsi="Consolas" w:cs="Consolas"/>
          <w:color w:val="000000"/>
          <w:sz w:val="19"/>
          <w:szCs w:val="19"/>
        </w:rPr>
        <w:t xml:space="preserve"> (expression)</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value1:</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1&gt;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value2:</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&lt;expression 2&gt; ;</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expression3&gt;;</w:t>
      </w:r>
    </w:p>
    <w:p w:rsidR="00023847" w:rsidRDefault="00023847" w:rsidP="000238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831462" w:rsidRDefault="00023847" w:rsidP="00023847">
      <w:r>
        <w:rPr>
          <w:rFonts w:ascii="Consolas" w:hAnsi="Consolas" w:cs="Consolas"/>
          <w:color w:val="000000"/>
          <w:sz w:val="19"/>
          <w:szCs w:val="19"/>
        </w:rPr>
        <w:t>}</w:t>
      </w:r>
    </w:p>
    <w:p w:rsidR="00023847" w:rsidRDefault="00824C12" w:rsidP="00831462">
      <w:r>
        <w:t>Example 4: Create an application which accepts month number as an input and prints out the number of days in that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month number from 1 to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month = Convert.ToInt32(Console.ReadLine());</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switch</w:t>
      </w:r>
      <w:proofErr w:type="gramEnd"/>
      <w:r>
        <w:rPr>
          <w:rFonts w:ascii="Consolas" w:hAnsi="Consolas" w:cs="Consolas"/>
          <w:color w:val="000000"/>
          <w:sz w:val="19"/>
          <w:szCs w:val="19"/>
          <w:lang w:val="en-US"/>
        </w:rPr>
        <w:t xml:space="preserve"> (month)</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 </w:t>
      </w:r>
      <w:r>
        <w:rPr>
          <w:rFonts w:ascii="Consolas" w:hAnsi="Consolas" w:cs="Consolas"/>
          <w:color w:val="0000FF"/>
          <w:sz w:val="19"/>
          <w:szCs w:val="19"/>
          <w:lang w:val="en-US"/>
        </w:rPr>
        <w:t>case</w:t>
      </w:r>
      <w:r>
        <w:rPr>
          <w:rFonts w:ascii="Consolas" w:hAnsi="Consolas" w:cs="Consolas"/>
          <w:color w:val="000000"/>
          <w:sz w:val="19"/>
          <w:szCs w:val="19"/>
          <w:lang w:val="en-US"/>
        </w:rPr>
        <w:t xml:space="preserve"> 3: </w:t>
      </w:r>
      <w:r>
        <w:rPr>
          <w:rFonts w:ascii="Consolas" w:hAnsi="Consolas" w:cs="Consolas"/>
          <w:color w:val="0000FF"/>
          <w:sz w:val="19"/>
          <w:szCs w:val="19"/>
          <w:lang w:val="en-US"/>
        </w:rPr>
        <w:t>case</w:t>
      </w:r>
      <w:r>
        <w:rPr>
          <w:rFonts w:ascii="Consolas" w:hAnsi="Consolas" w:cs="Consolas"/>
          <w:color w:val="000000"/>
          <w:sz w:val="19"/>
          <w:szCs w:val="19"/>
          <w:lang w:val="en-US"/>
        </w:rPr>
        <w:t xml:space="preserve"> 5:</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7: </w:t>
      </w:r>
      <w:r>
        <w:rPr>
          <w:rFonts w:ascii="Consolas" w:hAnsi="Consolas" w:cs="Consolas"/>
          <w:color w:val="0000FF"/>
          <w:sz w:val="19"/>
          <w:szCs w:val="19"/>
          <w:lang w:val="en-US"/>
        </w:rPr>
        <w:t>case</w:t>
      </w:r>
      <w:r>
        <w:rPr>
          <w:rFonts w:ascii="Consolas" w:hAnsi="Consolas" w:cs="Consolas"/>
          <w:color w:val="000000"/>
          <w:sz w:val="19"/>
          <w:szCs w:val="19"/>
          <w:lang w:val="en-US"/>
        </w:rPr>
        <w:t xml:space="preserve"> 8:</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10: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31"</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4: </w:t>
      </w:r>
      <w:r>
        <w:rPr>
          <w:rFonts w:ascii="Consolas" w:hAnsi="Consolas" w:cs="Consolas"/>
          <w:color w:val="0000FF"/>
          <w:sz w:val="19"/>
          <w:szCs w:val="19"/>
          <w:lang w:val="en-US"/>
        </w:rPr>
        <w:t>case</w:t>
      </w:r>
      <w:r>
        <w:rPr>
          <w:rFonts w:ascii="Consolas" w:hAnsi="Consolas" w:cs="Consolas"/>
          <w:color w:val="000000"/>
          <w:sz w:val="19"/>
          <w:szCs w:val="19"/>
          <w:lang w:val="en-US"/>
        </w:rPr>
        <w:t xml:space="preserve"> 6:</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9: </w:t>
      </w:r>
      <w:r>
        <w:rPr>
          <w:rFonts w:ascii="Consolas" w:hAnsi="Consolas" w:cs="Consolas"/>
          <w:color w:val="0000FF"/>
          <w:sz w:val="19"/>
          <w:szCs w:val="19"/>
          <w:lang w:val="en-US"/>
        </w:rPr>
        <w:t>case</w:t>
      </w:r>
      <w:r>
        <w:rPr>
          <w:rFonts w:ascii="Consolas" w:hAnsi="Consolas" w:cs="Consolas"/>
          <w:color w:val="000000"/>
          <w:sz w:val="19"/>
          <w:szCs w:val="19"/>
          <w:lang w:val="en-US"/>
        </w:rPr>
        <w:t xml:space="preserve"> 11:</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30"</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2:</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"Number of days is 28 or 29"</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"Your number is not between 1 and 12"</w:t>
      </w:r>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p>
    <w:p w:rsidR="005C181F" w:rsidRDefault="005C181F" w:rsidP="005C181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C181F" w:rsidRDefault="005C181F" w:rsidP="005C181F">
      <w:r>
        <w:rPr>
          <w:rFonts w:ascii="Consolas" w:hAnsi="Consolas" w:cs="Consolas"/>
          <w:color w:val="000000"/>
          <w:sz w:val="19"/>
          <w:szCs w:val="19"/>
          <w:lang w:val="en-US"/>
        </w:rPr>
        <w:t xml:space="preserve">        }</w:t>
      </w:r>
    </w:p>
    <w:p w:rsidR="00824C12" w:rsidRDefault="00824C12" w:rsidP="00831462">
      <w:r>
        <w:rPr>
          <w:noProof/>
          <w:lang w:eastAsia="sr-Latn-RS"/>
        </w:rPr>
        <w:lastRenderedPageBreak/>
        <w:drawing>
          <wp:inline distT="0" distB="0" distL="0" distR="0">
            <wp:extent cx="3019846" cy="6858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0-Multiple_Branching.png"/>
                    <pic:cNvPicPr/>
                  </pic:nvPicPr>
                  <pic:blipFill>
                    <a:blip r:embed="rId31">
                      <a:extLst>
                        <a:ext uri="{28A0092B-C50C-407E-A947-70E740481C1C}">
                          <a14:useLocalDpi xmlns:a14="http://schemas.microsoft.com/office/drawing/2010/main" val="0"/>
                        </a:ext>
                      </a:extLst>
                    </a:blip>
                    <a:stretch>
                      <a:fillRect/>
                    </a:stretch>
                  </pic:blipFill>
                  <pic:spPr>
                    <a:xfrm>
                      <a:off x="0" y="0"/>
                      <a:ext cx="3019846" cy="685896"/>
                    </a:xfrm>
                    <a:prstGeom prst="rect">
                      <a:avLst/>
                    </a:prstGeom>
                  </pic:spPr>
                </pic:pic>
              </a:graphicData>
            </a:graphic>
          </wp:inline>
        </w:drawing>
      </w:r>
    </w:p>
    <w:p w:rsidR="00DA1A33" w:rsidRDefault="00AA57AF" w:rsidP="00AA57AF">
      <w:pPr>
        <w:pStyle w:val="Heading1"/>
      </w:pPr>
      <w:r>
        <w:t>While Loop</w:t>
      </w:r>
    </w:p>
    <w:p w:rsidR="00AA57AF" w:rsidRDefault="00AA57AF" w:rsidP="00AA57AF">
      <w:r w:rsidRPr="00AA57AF">
        <w:t>While loop is a loop with a precondition. This means that we are checking a condition first and then if a condition returns true, we execute our expression: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(condition)</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expression &gt; ;</w:t>
      </w:r>
    </w:p>
    <w:p w:rsidR="00AA57AF" w:rsidRDefault="00AA57AF" w:rsidP="00AA57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A57AF" w:rsidRDefault="00AA57AF" w:rsidP="00AA57AF">
      <w:pPr>
        <w:rPr>
          <w:rFonts w:ascii="Consolas" w:hAnsi="Consolas" w:cs="Consolas"/>
          <w:sz w:val="19"/>
          <w:szCs w:val="19"/>
        </w:rPr>
      </w:pPr>
    </w:p>
    <w:p w:rsidR="00AA57AF" w:rsidRDefault="006662CC" w:rsidP="00AA57AF">
      <w:pPr>
        <w:rPr>
          <w:rFonts w:cs="Consolas"/>
        </w:rPr>
      </w:pPr>
      <w:r w:rsidRPr="006662CC">
        <w:rPr>
          <w:rFonts w:cs="Consolas"/>
        </w:rPr>
        <w:t>Example 1: Create an application which calculates the sum of all the numbers from n to m (inputs from a user)</w:t>
      </w:r>
      <w:r>
        <w:rPr>
          <w:rFonts w:cs="Consolas"/>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(n &lt;= m)</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autoSpaceDE w:val="0"/>
        <w:autoSpaceDN w:val="0"/>
        <w:adjustRightInd w:val="0"/>
        <w:spacing w:after="0" w:line="240" w:lineRule="auto"/>
        <w:rPr>
          <w:rFonts w:ascii="Consolas" w:hAnsi="Consolas" w:cs="Consolas"/>
          <w:color w:val="000000"/>
          <w:sz w:val="19"/>
          <w:szCs w:val="19"/>
        </w:rPr>
      </w:pP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me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1553C5" w:rsidRDefault="001553C5" w:rsidP="001553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53C5" w:rsidRDefault="001553C5" w:rsidP="001553C5">
      <w:pPr>
        <w:rPr>
          <w:rFonts w:cs="Consolas"/>
        </w:rPr>
      </w:pPr>
      <w:r>
        <w:rPr>
          <w:rFonts w:ascii="Consolas" w:hAnsi="Consolas" w:cs="Consolas"/>
          <w:color w:val="000000"/>
          <w:sz w:val="19"/>
          <w:szCs w:val="19"/>
        </w:rPr>
        <w:t xml:space="preserve">    }</w:t>
      </w:r>
    </w:p>
    <w:p w:rsidR="006662CC" w:rsidRDefault="001553C5" w:rsidP="001553C5">
      <w:pPr>
        <w:rPr>
          <w:rFonts w:cs="Consolas"/>
        </w:rPr>
      </w:pPr>
      <w:r>
        <w:rPr>
          <w:rFonts w:cs="Consolas"/>
          <w:noProof/>
          <w:lang w:eastAsia="sr-Latn-RS"/>
        </w:rPr>
        <w:drawing>
          <wp:inline distT="0" distB="0" distL="0" distR="0">
            <wp:extent cx="2743583" cy="17528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1-WhileExample.png"/>
                    <pic:cNvPicPr/>
                  </pic:nvPicPr>
                  <pic:blipFill>
                    <a:blip r:embed="rId32">
                      <a:extLst>
                        <a:ext uri="{28A0092B-C50C-407E-A947-70E740481C1C}">
                          <a14:useLocalDpi xmlns:a14="http://schemas.microsoft.com/office/drawing/2010/main" val="0"/>
                        </a:ext>
                      </a:extLst>
                    </a:blip>
                    <a:stretch>
                      <a:fillRect/>
                    </a:stretch>
                  </pic:blipFill>
                  <pic:spPr>
                    <a:xfrm>
                      <a:off x="0" y="0"/>
                      <a:ext cx="2743583" cy="1752845"/>
                    </a:xfrm>
                    <a:prstGeom prst="rect">
                      <a:avLst/>
                    </a:prstGeom>
                  </pic:spPr>
                </pic:pic>
              </a:graphicData>
            </a:graphic>
          </wp:inline>
        </w:drawing>
      </w:r>
    </w:p>
    <w:p w:rsidR="00FC06C0" w:rsidRPr="00FC06C0" w:rsidRDefault="00FC06C0" w:rsidP="00FC06C0">
      <w:pPr>
        <w:rPr>
          <w:rFonts w:cs="Consolas"/>
        </w:rPr>
      </w:pPr>
      <w:r w:rsidRPr="00FC06C0">
        <w:rPr>
          <w:rFonts w:cs="Consolas"/>
        </w:rPr>
        <w:t>So let's explain the code above.</w:t>
      </w:r>
    </w:p>
    <w:p w:rsidR="001553C5" w:rsidRDefault="00FC06C0" w:rsidP="00FC06C0">
      <w:pPr>
        <w:rPr>
          <w:rFonts w:cs="Consolas"/>
        </w:rPr>
      </w:pPr>
      <w:r w:rsidRPr="00FC06C0">
        <w:rPr>
          <w:rFonts w:cs="Consolas"/>
        </w:rPr>
        <w:t>Because we calculate the sum of all numbers from "n" to "m", we need to have a variable to store that value. It needs to be initialized with a zero at a beginning. Without that, our app will fail to build due to the sum variable being unassigned.</w:t>
      </w:r>
    </w:p>
    <w:p w:rsidR="00D56A3D" w:rsidRPr="00D56A3D" w:rsidRDefault="00D56A3D" w:rsidP="00D56A3D">
      <w:pPr>
        <w:rPr>
          <w:rFonts w:cs="Consolas"/>
        </w:rPr>
      </w:pPr>
      <w:r w:rsidRPr="00D56A3D">
        <w:rPr>
          <w:rFonts w:cs="Consolas"/>
        </w:rPr>
        <w:lastRenderedPageBreak/>
        <w:t>In a while loop, we are going through all the numbers from n to m and adding every number to the sum variable. We are using this expression: sum += n; which is a shorter for sum = sum + n;</w:t>
      </w:r>
    </w:p>
    <w:p w:rsidR="00FC06C0" w:rsidRDefault="00D56A3D" w:rsidP="00D56A3D">
      <w:pPr>
        <w:rPr>
          <w:ins w:id="23" w:author="Vlada" w:date="2018-07-16T23:06:00Z"/>
          <w:rFonts w:cs="Consolas"/>
        </w:rPr>
      </w:pPr>
      <w:r w:rsidRPr="00D56A3D">
        <w:rPr>
          <w:rFonts w:cs="Consolas"/>
        </w:rPr>
        <w:t xml:space="preserve">Finally, we need to increment the n variable by 1. Without that, we would have an infinite loop because the value of the n variable would always be </w:t>
      </w:r>
      <w:r>
        <w:rPr>
          <w:rFonts w:cs="Consolas"/>
        </w:rPr>
        <w:t>lesser</w:t>
      </w:r>
      <w:r w:rsidRPr="00D56A3D">
        <w:rPr>
          <w:rFonts w:cs="Consolas"/>
        </w:rPr>
        <w:t xml:space="preserve"> than the value of </w:t>
      </w:r>
      <w:r w:rsidRPr="007920F3">
        <w:rPr>
          <w:rFonts w:cs="Consolas"/>
          <w:noProof/>
        </w:rPr>
        <w:t xml:space="preserve">the </w:t>
      </w:r>
      <w:r w:rsidR="007920F3">
        <w:rPr>
          <w:rFonts w:cs="Consolas"/>
          <w:noProof/>
        </w:rPr>
        <w:t>„</w:t>
      </w:r>
      <w:r w:rsidRPr="007920F3">
        <w:rPr>
          <w:rFonts w:cs="Consolas"/>
          <w:noProof/>
        </w:rPr>
        <w:t>m</w:t>
      </w:r>
      <w:r w:rsidR="007920F3">
        <w:rPr>
          <w:rFonts w:cs="Consolas"/>
          <w:noProof/>
        </w:rPr>
        <w:t>“</w:t>
      </w:r>
      <w:r w:rsidRPr="00D56A3D">
        <w:rPr>
          <w:rFonts w:cs="Consolas"/>
        </w:rPr>
        <w:t xml:space="preserve"> variable.</w:t>
      </w:r>
    </w:p>
    <w:p w:rsidR="0084278C" w:rsidRDefault="0084278C" w:rsidP="00D56A3D">
      <w:pPr>
        <w:rPr>
          <w:rFonts w:cs="Consolas"/>
        </w:rPr>
      </w:pPr>
      <w:ins w:id="24" w:author="Vlada" w:date="2018-07-16T23:06:00Z">
        <w:r>
          <w:rPr>
            <w:rFonts w:cs="Consolas"/>
          </w:rPr>
          <w:t>Kada se koriste while petlje?</w:t>
        </w:r>
      </w:ins>
    </w:p>
    <w:p w:rsidR="00D56A3D" w:rsidRDefault="00524257" w:rsidP="00524257">
      <w:pPr>
        <w:pStyle w:val="Heading1"/>
      </w:pPr>
      <w:r>
        <w:t>For Loop</w:t>
      </w:r>
    </w:p>
    <w:p w:rsidR="00524257" w:rsidRDefault="00524257" w:rsidP="00524257">
      <w:r w:rsidRPr="00524257">
        <w:t>For loop is another loop with a precondition. We use the fol</w:t>
      </w:r>
      <w:r w:rsidR="00171E25">
        <w:t>lowing syntax to write it in</w:t>
      </w:r>
      <w:r w:rsidRPr="00524257">
        <w:t xml:space="preserve"> C#:</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(initialization; condition; progression;)</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24257" w:rsidRDefault="00524257" w:rsidP="00524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&lt;loop body &gt; ;</w:t>
      </w:r>
    </w:p>
    <w:p w:rsidR="00524257" w:rsidRDefault="00524257" w:rsidP="00524257">
      <w:r>
        <w:rPr>
          <w:rFonts w:ascii="Consolas" w:hAnsi="Consolas" w:cs="Consolas"/>
          <w:color w:val="000000"/>
          <w:sz w:val="19"/>
          <w:szCs w:val="19"/>
        </w:rPr>
        <w:t>}</w:t>
      </w:r>
    </w:p>
    <w:p w:rsidR="00524257" w:rsidRDefault="00524257" w:rsidP="00524257">
      <w:r w:rsidRPr="00524257">
        <w:t xml:space="preserve">We use initialization </w:t>
      </w:r>
      <w:del w:id="25" w:author="Vlada" w:date="2018-07-16T23:05:00Z">
        <w:r w:rsidRPr="00524257" w:rsidDel="0084278C">
          <w:delText xml:space="preserve">on </w:delText>
        </w:r>
      </w:del>
      <w:ins w:id="26" w:author="Vlada" w:date="2018-07-16T23:05:00Z">
        <w:r w:rsidR="0084278C">
          <w:t>at</w:t>
        </w:r>
        <w:r w:rsidR="0084278C" w:rsidRPr="00524257">
          <w:t xml:space="preserve"> </w:t>
        </w:r>
      </w:ins>
      <w:r w:rsidRPr="00524257">
        <w:t xml:space="preserve">the beginning of the loop and it serves the purpose of initializing the variable with a value. The condition is used to determine when the loop is completed. Progression is a part in which we increment or decrement our variable initialized in the initialization part. The body consists of all the expressions we need to execute </w:t>
      </w:r>
      <w:r w:rsidR="00840747">
        <w:t>as long as the condition is true</w:t>
      </w:r>
      <w:r w:rsidRPr="00524257">
        <w:t>.</w:t>
      </w:r>
    </w:p>
    <w:p w:rsidR="00A023D4" w:rsidRDefault="00A023D4" w:rsidP="00524257">
      <w:r w:rsidRPr="00A023D4">
        <w:t>It is important to know that the order of execution is: Initialization, Condition, Loop Body, Progression.</w:t>
      </w:r>
    </w:p>
    <w:p w:rsidR="00840747" w:rsidRDefault="00840747" w:rsidP="00524257">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n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integer m number"</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n; i &lt;= m;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i;</w:t>
      </w: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from n to m is </w:t>
      </w:r>
      <w:r>
        <w:rPr>
          <w:rFonts w:ascii="Consolas" w:hAnsi="Consolas" w:cs="Consolas"/>
          <w:color w:val="000000"/>
          <w:sz w:val="19"/>
          <w:szCs w:val="19"/>
        </w:rPr>
        <w:t>{sum}</w:t>
      </w:r>
      <w:r>
        <w:rPr>
          <w:rFonts w:ascii="Consolas" w:hAnsi="Consolas" w:cs="Consolas"/>
          <w:color w:val="A31515"/>
          <w:sz w:val="19"/>
          <w:szCs w:val="19"/>
        </w:rPr>
        <w:t>"</w:t>
      </w:r>
      <w:r>
        <w:rPr>
          <w:rFonts w:ascii="Consolas" w:hAnsi="Consolas" w:cs="Consolas"/>
          <w:color w:val="000000"/>
          <w:sz w:val="19"/>
          <w:szCs w:val="19"/>
        </w:rPr>
        <w:t>);</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840747" w:rsidRDefault="00840747" w:rsidP="00840747">
      <w:pPr>
        <w:autoSpaceDE w:val="0"/>
        <w:autoSpaceDN w:val="0"/>
        <w:adjustRightInd w:val="0"/>
        <w:spacing w:after="0" w:line="240" w:lineRule="auto"/>
        <w:rPr>
          <w:rFonts w:ascii="Consolas" w:hAnsi="Consolas" w:cs="Consolas"/>
          <w:color w:val="000000"/>
          <w:sz w:val="19"/>
          <w:szCs w:val="19"/>
        </w:rPr>
      </w:pPr>
    </w:p>
    <w:p w:rsidR="00840747" w:rsidRDefault="00840747" w:rsidP="0084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40747" w:rsidRDefault="00840747" w:rsidP="00840747">
      <w:r>
        <w:rPr>
          <w:rFonts w:ascii="Consolas" w:hAnsi="Consolas" w:cs="Consolas"/>
          <w:color w:val="000000"/>
          <w:sz w:val="19"/>
          <w:szCs w:val="19"/>
        </w:rPr>
        <w:t xml:space="preserve">    }</w:t>
      </w:r>
    </w:p>
    <w:p w:rsidR="00840747" w:rsidRDefault="00840747" w:rsidP="00840747">
      <w:r>
        <w:rPr>
          <w:noProof/>
          <w:lang w:eastAsia="sr-Latn-RS"/>
        </w:rPr>
        <w:lastRenderedPageBreak/>
        <w:drawing>
          <wp:inline distT="0" distB="0" distL="0" distR="0">
            <wp:extent cx="3192165" cy="1715193"/>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ForExample.png"/>
                    <pic:cNvPicPr/>
                  </pic:nvPicPr>
                  <pic:blipFill>
                    <a:blip r:embed="rId33">
                      <a:extLst>
                        <a:ext uri="{28A0092B-C50C-407E-A947-70E740481C1C}">
                          <a14:useLocalDpi xmlns:a14="http://schemas.microsoft.com/office/drawing/2010/main" val="0"/>
                        </a:ext>
                      </a:extLst>
                    </a:blip>
                    <a:stretch>
                      <a:fillRect/>
                    </a:stretch>
                  </pic:blipFill>
                  <pic:spPr>
                    <a:xfrm>
                      <a:off x="0" y="0"/>
                      <a:ext cx="3192165" cy="1715193"/>
                    </a:xfrm>
                    <a:prstGeom prst="rect">
                      <a:avLst/>
                    </a:prstGeom>
                  </pic:spPr>
                </pic:pic>
              </a:graphicData>
            </a:graphic>
          </wp:inline>
        </w:drawing>
      </w:r>
    </w:p>
    <w:p w:rsidR="00840747" w:rsidRDefault="007920F3" w:rsidP="00840747">
      <w:r>
        <w:t>Example 2:  Create an application that prints out all the integer numbers from n to 1:</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number n that is greater than 1: "</w:t>
      </w:r>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n; i &gt;= 1; 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920F3" w:rsidRDefault="007920F3" w:rsidP="007920F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920F3" w:rsidRDefault="007920F3" w:rsidP="007920F3">
      <w:r>
        <w:rPr>
          <w:rFonts w:ascii="Consolas" w:hAnsi="Consolas" w:cs="Consolas"/>
          <w:color w:val="000000"/>
          <w:sz w:val="19"/>
          <w:szCs w:val="19"/>
          <w:lang w:val="en-US"/>
        </w:rPr>
        <w:t xml:space="preserve">    }</w:t>
      </w:r>
    </w:p>
    <w:p w:rsidR="007920F3" w:rsidRDefault="007920F3" w:rsidP="007920F3">
      <w:pPr>
        <w:rPr>
          <w:ins w:id="27" w:author="Vlada" w:date="2018-07-16T23:06:00Z"/>
        </w:rPr>
      </w:pPr>
      <w:r>
        <w:rPr>
          <w:noProof/>
          <w:lang w:eastAsia="sr-Latn-RS"/>
        </w:rPr>
        <w:drawing>
          <wp:inline distT="0" distB="0" distL="0" distR="0">
            <wp:extent cx="3180309" cy="1168842"/>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ForExample2.png"/>
                    <pic:cNvPicPr/>
                  </pic:nvPicPr>
                  <pic:blipFill>
                    <a:blip r:embed="rId34">
                      <a:extLst>
                        <a:ext uri="{28A0092B-C50C-407E-A947-70E740481C1C}">
                          <a14:useLocalDpi xmlns:a14="http://schemas.microsoft.com/office/drawing/2010/main" val="0"/>
                        </a:ext>
                      </a:extLst>
                    </a:blip>
                    <a:stretch>
                      <a:fillRect/>
                    </a:stretch>
                  </pic:blipFill>
                  <pic:spPr>
                    <a:xfrm>
                      <a:off x="0" y="0"/>
                      <a:ext cx="3198761" cy="1175624"/>
                    </a:xfrm>
                    <a:prstGeom prst="rect">
                      <a:avLst/>
                    </a:prstGeom>
                  </pic:spPr>
                </pic:pic>
              </a:graphicData>
            </a:graphic>
          </wp:inline>
        </w:drawing>
      </w:r>
    </w:p>
    <w:p w:rsidR="0084278C" w:rsidRDefault="0084278C" w:rsidP="007920F3">
      <w:ins w:id="28" w:author="Vlada" w:date="2018-07-16T23:06:00Z">
        <w:r>
          <w:t>Kada se koriste for petlje?</w:t>
        </w:r>
      </w:ins>
    </w:p>
    <w:p w:rsidR="007920F3" w:rsidRDefault="007920F3" w:rsidP="007920F3">
      <w:pPr>
        <w:pStyle w:val="Heading1"/>
      </w:pPr>
      <w:r>
        <w:t>Do-While Loop</w:t>
      </w:r>
    </w:p>
    <w:p w:rsidR="007920F3" w:rsidRDefault="001D69BF" w:rsidP="007920F3">
      <w:r>
        <w:t xml:space="preserve">The do-while loop is a loop with postcondition. What this means is that the loop body is executed first and the </w:t>
      </w:r>
      <w:r w:rsidRPr="001D69BF">
        <w:rPr>
          <w:noProof/>
        </w:rPr>
        <w:t>condition</w:t>
      </w:r>
      <w:r>
        <w:t xml:space="preserve"> is checked after, </w:t>
      </w:r>
      <w:r w:rsidRPr="001D69BF">
        <w:rPr>
          <w:noProof/>
        </w:rPr>
        <w:t>tota</w:t>
      </w:r>
      <w:r>
        <w:rPr>
          <w:noProof/>
        </w:rPr>
        <w:t>l</w:t>
      </w:r>
      <w:r w:rsidRPr="001D69BF">
        <w:rPr>
          <w:noProof/>
        </w:rPr>
        <w:t>ly</w:t>
      </w:r>
      <w:r>
        <w:t xml:space="preserve"> opposite from the previous loop examples.</w:t>
      </w:r>
    </w:p>
    <w:p w:rsidR="001D69BF" w:rsidRDefault="001D69BF" w:rsidP="007920F3">
      <w:r>
        <w:t xml:space="preserve">We can implement this loop in the </w:t>
      </w:r>
      <w:r w:rsidRPr="001D69BF">
        <w:rPr>
          <w:noProof/>
        </w:rPr>
        <w:t>following</w:t>
      </w:r>
      <w:r>
        <w:t xml:space="preserve"> way:</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&lt; </w:t>
      </w:r>
      <w:proofErr w:type="gramStart"/>
      <w:r>
        <w:rPr>
          <w:rFonts w:ascii="Consolas" w:hAnsi="Consolas" w:cs="Consolas"/>
          <w:color w:val="000000"/>
          <w:sz w:val="19"/>
          <w:szCs w:val="19"/>
          <w:lang w:val="en-US"/>
        </w:rPr>
        <w:t>expression</w:t>
      </w:r>
      <w:proofErr w:type="gramEnd"/>
      <w:r>
        <w:rPr>
          <w:rFonts w:ascii="Consolas" w:hAnsi="Consolas" w:cs="Consolas"/>
          <w:color w:val="000000"/>
          <w:sz w:val="19"/>
          <w:szCs w:val="19"/>
          <w:lang w:val="en-US"/>
        </w:rPr>
        <w:t xml:space="preserve"> &gt; ;</w:t>
      </w:r>
    </w:p>
    <w:p w:rsidR="001D69BF" w:rsidRDefault="001D69BF" w:rsidP="001D69BF">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(condition);</w:t>
      </w:r>
    </w:p>
    <w:p w:rsidR="001D69BF" w:rsidRDefault="001D69BF" w:rsidP="001D69BF">
      <w:pPr>
        <w:rPr>
          <w:rFonts w:cs="Consolas"/>
        </w:rPr>
      </w:pPr>
      <w:r>
        <w:t xml:space="preserve">Example 1: </w:t>
      </w:r>
      <w:r w:rsidRPr="006662CC">
        <w:rPr>
          <w:rFonts w:cs="Consolas"/>
        </w:rPr>
        <w:t>Create an application which calculates the sum of all the numbers from n to m (inputs from a user)</w:t>
      </w:r>
      <w:r>
        <w:rPr>
          <w:rFonts w:cs="Consola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n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integer m number"</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 = Convert.ToInt32(Console.ReadLine());</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n;</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(n &lt;= m);</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from n to m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D69BF" w:rsidRDefault="001D69BF" w:rsidP="001D69B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D69BF" w:rsidRDefault="001D69BF" w:rsidP="001D69BF">
      <w:r>
        <w:rPr>
          <w:rFonts w:ascii="Consolas" w:hAnsi="Consolas" w:cs="Consolas"/>
          <w:color w:val="000000"/>
          <w:sz w:val="19"/>
          <w:szCs w:val="19"/>
          <w:lang w:val="en-US"/>
        </w:rPr>
        <w:t xml:space="preserve">    }</w:t>
      </w:r>
    </w:p>
    <w:p w:rsidR="001D69BF" w:rsidRDefault="001D69BF" w:rsidP="001D69BF">
      <w:r>
        <w:rPr>
          <w:noProof/>
          <w:lang w:eastAsia="sr-Latn-RS"/>
        </w:rPr>
        <w:drawing>
          <wp:inline distT="0" distB="0" distL="0" distR="0">
            <wp:extent cx="2543530" cy="905001"/>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4-Do_while_Example1.png"/>
                    <pic:cNvPicPr/>
                  </pic:nvPicPr>
                  <pic:blipFill>
                    <a:blip r:embed="rId35">
                      <a:extLst>
                        <a:ext uri="{28A0092B-C50C-407E-A947-70E740481C1C}">
                          <a14:useLocalDpi xmlns:a14="http://schemas.microsoft.com/office/drawing/2010/main" val="0"/>
                        </a:ext>
                      </a:extLst>
                    </a:blip>
                    <a:stretch>
                      <a:fillRect/>
                    </a:stretch>
                  </pic:blipFill>
                  <pic:spPr>
                    <a:xfrm>
                      <a:off x="0" y="0"/>
                      <a:ext cx="2543530" cy="905001"/>
                    </a:xfrm>
                    <a:prstGeom prst="rect">
                      <a:avLst/>
                    </a:prstGeom>
                  </pic:spPr>
                </pic:pic>
              </a:graphicData>
            </a:graphic>
          </wp:inline>
        </w:drawing>
      </w:r>
    </w:p>
    <w:p w:rsidR="00713DCE" w:rsidRDefault="00713DCE" w:rsidP="001D69BF"/>
    <w:p w:rsidR="00713DCE" w:rsidRDefault="00713DCE" w:rsidP="001D69BF">
      <w:r>
        <w:t>Example 2: Create an applicat</w:t>
      </w:r>
      <w:r w:rsidR="00171E25">
        <w:t>ion which prints out the sum</w:t>
      </w:r>
      <w:r>
        <w:t xml:space="preserve"> of all the even numbers to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the upper border number n: "</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 = Convert.ToInt32(Console.ReadLine());</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startingNumber = 4;</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w:t>
      </w:r>
      <w:proofErr w:type="gramEnd"/>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startingNumber;</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startingNumber</w:t>
      </w:r>
      <w:proofErr w:type="gramEnd"/>
      <w:r>
        <w:rPr>
          <w:rFonts w:ascii="Consolas" w:hAnsi="Consolas" w:cs="Consolas"/>
          <w:color w:val="000000"/>
          <w:sz w:val="19"/>
          <w:szCs w:val="19"/>
          <w:lang w:val="en-US"/>
        </w:rPr>
        <w:t xml:space="preserve"> += 2;</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r>
        <w:rPr>
          <w:rFonts w:ascii="Consolas" w:hAnsi="Consolas" w:cs="Consolas"/>
          <w:color w:val="0000FF"/>
          <w:sz w:val="19"/>
          <w:szCs w:val="19"/>
          <w:lang w:val="en-US"/>
        </w:rPr>
        <w:t>while</w:t>
      </w:r>
      <w:proofErr w:type="gramEnd"/>
      <w:r>
        <w:rPr>
          <w:rFonts w:ascii="Consolas" w:hAnsi="Consolas" w:cs="Consolas"/>
          <w:color w:val="000000"/>
          <w:sz w:val="19"/>
          <w:szCs w:val="19"/>
          <w:lang w:val="en-US"/>
        </w:rPr>
        <w:t xml:space="preserve"> (startingNumber &lt;= n);</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$"Sum of all the even number to n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713DCE" w:rsidRDefault="00713DCE" w:rsidP="00713DC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13DCE" w:rsidRDefault="00713DCE" w:rsidP="00713DCE">
      <w:r>
        <w:rPr>
          <w:rFonts w:ascii="Consolas" w:hAnsi="Consolas" w:cs="Consolas"/>
          <w:color w:val="000000"/>
          <w:sz w:val="19"/>
          <w:szCs w:val="19"/>
          <w:lang w:val="en-US"/>
        </w:rPr>
        <w:t xml:space="preserve">    }</w:t>
      </w:r>
    </w:p>
    <w:p w:rsidR="00713DCE" w:rsidRDefault="00713DCE" w:rsidP="00713DCE">
      <w:r>
        <w:rPr>
          <w:noProof/>
          <w:lang w:eastAsia="sr-Latn-RS"/>
        </w:rPr>
        <w:drawing>
          <wp:inline distT="0" distB="0" distL="0" distR="0">
            <wp:extent cx="3172268" cy="93358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Do_while_Example2.png"/>
                    <pic:cNvPicPr/>
                  </pic:nvPicPr>
                  <pic:blipFill>
                    <a:blip r:embed="rId36">
                      <a:extLst>
                        <a:ext uri="{28A0092B-C50C-407E-A947-70E740481C1C}">
                          <a14:useLocalDpi xmlns:a14="http://schemas.microsoft.com/office/drawing/2010/main" val="0"/>
                        </a:ext>
                      </a:extLst>
                    </a:blip>
                    <a:stretch>
                      <a:fillRect/>
                    </a:stretch>
                  </pic:blipFill>
                  <pic:spPr>
                    <a:xfrm>
                      <a:off x="0" y="0"/>
                      <a:ext cx="3172268" cy="933580"/>
                    </a:xfrm>
                    <a:prstGeom prst="rect">
                      <a:avLst/>
                    </a:prstGeom>
                  </pic:spPr>
                </pic:pic>
              </a:graphicData>
            </a:graphic>
          </wp:inline>
        </w:drawing>
      </w:r>
    </w:p>
    <w:p w:rsidR="00713DCE" w:rsidRDefault="00713DCE" w:rsidP="00713DCE"/>
    <w:p w:rsidR="00AC474A" w:rsidRDefault="00AC474A" w:rsidP="00AC474A">
      <w:pPr>
        <w:pStyle w:val="Heading1"/>
      </w:pPr>
      <w:r>
        <w:lastRenderedPageBreak/>
        <w:t>Handling Exceptions</w:t>
      </w:r>
    </w:p>
    <w:p w:rsidR="00AC474A" w:rsidRDefault="00AC474A" w:rsidP="00AC474A">
      <w:r>
        <w:t xml:space="preserve">Exception </w:t>
      </w:r>
      <w:r w:rsidR="0084278C">
        <w:t>is a</w:t>
      </w:r>
      <w:r>
        <w:t xml:space="preserve"> problem that appear</w:t>
      </w:r>
      <w:r w:rsidR="0084278C">
        <w:t>s</w:t>
      </w:r>
      <w:r>
        <w:t xml:space="preserve"> </w:t>
      </w:r>
      <w:r w:rsidR="0084278C">
        <w:t xml:space="preserve">unexpectedly </w:t>
      </w:r>
      <w:r>
        <w:t>in our code while we develop our project. That’s why we call these exceptions unhandled exceptions. If they are not handled, they will cause our application to stop working and will throw one of the exception messages. That is not something we want in our code.</w:t>
      </w:r>
    </w:p>
    <w:p w:rsidR="00AC474A" w:rsidRDefault="00AC474A" w:rsidP="00AC474A">
      <w:pPr>
        <w:pStyle w:val="Heading2"/>
      </w:pPr>
      <w:r>
        <w:t>Try-Catch Block</w:t>
      </w:r>
    </w:p>
    <w:p w:rsidR="00AC474A" w:rsidRDefault="00AC474A" w:rsidP="00AC474A">
      <w:r>
        <w:t xml:space="preserve">C# provides us </w:t>
      </w:r>
      <w:r w:rsidR="0084278C">
        <w:t xml:space="preserve">with </w:t>
      </w:r>
      <w:r>
        <w:t>a built-in support to handle th</w:t>
      </w:r>
      <w:r w:rsidR="0084278C">
        <w:t>e</w:t>
      </w:r>
      <w:r>
        <w:t xml:space="preserve">se exceptions by using a </w:t>
      </w:r>
      <w:r w:rsidRPr="00AC474A">
        <w:rPr>
          <w:noProof/>
        </w:rPr>
        <w:t>try-catch</w:t>
      </w:r>
      <w:r>
        <w:t xml:space="preserve"> block of code:</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try</w:t>
      </w:r>
      <w:proofErr w:type="gramEnd"/>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w:t>
      </w:r>
      <w:r>
        <w:rPr>
          <w:rFonts w:ascii="Consolas" w:eastAsia="Times New Roman" w:hAnsi="Consolas" w:cs="Consolas"/>
          <w:color w:val="212529"/>
          <w:sz w:val="21"/>
          <w:szCs w:val="21"/>
          <w:lang w:val="en-US"/>
        </w:rPr>
        <w:t>expressions that could cause an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proofErr w:type="gramStart"/>
      <w:r w:rsidRPr="00AC474A">
        <w:rPr>
          <w:rFonts w:ascii="Consolas" w:eastAsia="Times New Roman" w:hAnsi="Consolas" w:cs="Consolas"/>
          <w:color w:val="212529"/>
          <w:sz w:val="21"/>
          <w:szCs w:val="21"/>
          <w:lang w:val="en-US"/>
        </w:rPr>
        <w:t>catch(</w:t>
      </w:r>
      <w:proofErr w:type="gramEnd"/>
      <w:r w:rsidRPr="00AC474A">
        <w:rPr>
          <w:rFonts w:ascii="Consolas" w:eastAsia="Times New Roman" w:hAnsi="Consolas" w:cs="Consolas"/>
          <w:color w:val="212529"/>
          <w:sz w:val="21"/>
          <w:szCs w:val="21"/>
          <w:lang w:val="en-US"/>
        </w:rPr>
        <w:t>Exception ex)</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 xml:space="preserve">    // handle exception</w:t>
      </w:r>
    </w:p>
    <w:p w:rsidR="00AC474A" w:rsidRPr="00AC474A" w:rsidRDefault="00AC474A" w:rsidP="00AC47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212529"/>
          <w:sz w:val="21"/>
          <w:szCs w:val="21"/>
          <w:lang w:val="en-US"/>
        </w:rPr>
      </w:pPr>
      <w:r w:rsidRPr="00AC474A">
        <w:rPr>
          <w:rFonts w:ascii="Consolas" w:eastAsia="Times New Roman" w:hAnsi="Consolas" w:cs="Consolas"/>
          <w:color w:val="212529"/>
          <w:sz w:val="21"/>
          <w:szCs w:val="21"/>
          <w:lang w:val="en-US"/>
        </w:rPr>
        <w:t>}</w:t>
      </w:r>
    </w:p>
    <w:p w:rsidR="00AC474A" w:rsidRDefault="00AC474A" w:rsidP="00AC474A"/>
    <w:p w:rsidR="00AC474A" w:rsidRDefault="00AC474A" w:rsidP="00AC474A">
      <w:r>
        <w:t xml:space="preserve">In the try </w:t>
      </w:r>
      <w:r w:rsidRPr="00AC474A">
        <w:rPr>
          <w:noProof/>
        </w:rPr>
        <w:t>block</w:t>
      </w:r>
      <w:r>
        <w:rPr>
          <w:noProof/>
        </w:rPr>
        <w:t>,</w:t>
      </w:r>
      <w:r>
        <w:t xml:space="preserve"> we write our code and the catch block will handle all the exceptions that could arise in the try block. This way our program won’t stop at all and we can show some meaningful message to </w:t>
      </w:r>
      <w:r w:rsidR="00171E25">
        <w:t>a</w:t>
      </w:r>
      <w:r>
        <w:t xml:space="preserve"> user.</w:t>
      </w:r>
    </w:p>
    <w:p w:rsidR="00AC474A" w:rsidRDefault="00AC474A" w:rsidP="00AC474A">
      <w:r>
        <w:t xml:space="preserve">Let’s see how our program works without and with </w:t>
      </w:r>
      <w:r w:rsidR="00171E25">
        <w:t>exception handling</w:t>
      </w:r>
      <w:r>
        <w:t xml:space="preserve">. </w:t>
      </w:r>
    </w:p>
    <w:p w:rsidR="009434F8" w:rsidRDefault="009434F8" w:rsidP="00AC474A">
      <w:r>
        <w:t>Example 1: Create an application which prints out the square root of the integer number entered by the user:</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9434F8" w:rsidRDefault="009434F8" w:rsidP="009434F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434F8" w:rsidRDefault="009434F8" w:rsidP="009434F8">
      <w:r>
        <w:t xml:space="preserve">This code is going to work just fine if a user enters an integer number, but </w:t>
      </w:r>
      <w:r w:rsidRPr="009434F8">
        <w:rPr>
          <w:noProof/>
        </w:rPr>
        <w:t>look</w:t>
      </w:r>
      <w:r>
        <w:rPr>
          <w:noProof/>
        </w:rPr>
        <w:t xml:space="preserve"> at</w:t>
      </w:r>
      <w:r>
        <w:t xml:space="preserve"> what is going to </w:t>
      </w:r>
      <w:r w:rsidRPr="009434F8">
        <w:rPr>
          <w:noProof/>
        </w:rPr>
        <w:t>happen</w:t>
      </w:r>
      <w:r>
        <w:t xml:space="preserve"> if a user enters a string:</w:t>
      </w:r>
    </w:p>
    <w:p w:rsidR="009434F8" w:rsidRDefault="009434F8" w:rsidP="009434F8">
      <w:r>
        <w:rPr>
          <w:noProof/>
          <w:lang w:eastAsia="sr-Latn-RS"/>
        </w:rPr>
        <w:lastRenderedPageBreak/>
        <w:drawing>
          <wp:inline distT="0" distB="0" distL="0" distR="0">
            <wp:extent cx="576072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6-Unhandled_Exception.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3190875"/>
                    </a:xfrm>
                    <a:prstGeom prst="rect">
                      <a:avLst/>
                    </a:prstGeom>
                  </pic:spPr>
                </pic:pic>
              </a:graphicData>
            </a:graphic>
          </wp:inline>
        </w:drawing>
      </w:r>
    </w:p>
    <w:p w:rsidR="009434F8" w:rsidRDefault="005E022C" w:rsidP="009434F8">
      <w:r>
        <w:t xml:space="preserve">We see that our application has stopped working. This is very bad for </w:t>
      </w:r>
      <w:r w:rsidR="0084278C">
        <w:t>the user experience</w:t>
      </w:r>
      <w:r>
        <w:t>. So, let’s implement the same code but with the try-catch block:</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your number: "</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 = Convert.ToInt32(Console.ReadLine());</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Math.Sqrt(num));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$"There is something wrong in our application, please look at this message: </w:t>
      </w:r>
      <w:r>
        <w:rPr>
          <w:rFonts w:ascii="Consolas" w:hAnsi="Consolas" w:cs="Consolas"/>
          <w:color w:val="000000"/>
          <w:sz w:val="19"/>
          <w:szCs w:val="19"/>
          <w:lang w:val="en-US"/>
        </w:rPr>
        <w:t>{ex.Message}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r>
        <w:rPr>
          <w:rFonts w:ascii="Consolas" w:hAnsi="Consolas" w:cs="Consolas"/>
          <w:color w:val="000000"/>
          <w:sz w:val="19"/>
          <w:szCs w:val="19"/>
          <w:lang w:val="en-US"/>
        </w:rPr>
        <w:t xml:space="preserve">    }</w:t>
      </w:r>
    </w:p>
    <w:p w:rsidR="009434F8" w:rsidRDefault="005E022C" w:rsidP="009434F8">
      <w:r>
        <w:rPr>
          <w:noProof/>
          <w:lang w:eastAsia="sr-Latn-RS"/>
        </w:rPr>
        <w:drawing>
          <wp:inline distT="0" distB="0" distL="0" distR="0">
            <wp:extent cx="5760720" cy="1073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7-Handled_Exception.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073785"/>
                    </a:xfrm>
                    <a:prstGeom prst="rect">
                      <a:avLst/>
                    </a:prstGeom>
                  </pic:spPr>
                </pic:pic>
              </a:graphicData>
            </a:graphic>
          </wp:inline>
        </w:drawing>
      </w:r>
    </w:p>
    <w:p w:rsidR="009434F8" w:rsidRDefault="005E022C" w:rsidP="009434F8">
      <w:r>
        <w:t xml:space="preserve">As we can see, our app </w:t>
      </w:r>
      <w:r w:rsidR="0084278C">
        <w:t xml:space="preserve">has not </w:t>
      </w:r>
      <w:r>
        <w:t>stop</w:t>
      </w:r>
      <w:r w:rsidR="0084278C">
        <w:t>ped</w:t>
      </w:r>
      <w:r>
        <w:t xml:space="preserve"> and we have a nice readable message for our user, which </w:t>
      </w:r>
      <w:r w:rsidR="0084278C">
        <w:t>provides a</w:t>
      </w:r>
      <w:r>
        <w:t xml:space="preserve"> much better</w:t>
      </w:r>
      <w:r w:rsidR="0084278C">
        <w:t xml:space="preserve"> user experience</w:t>
      </w:r>
      <w:r>
        <w:t xml:space="preserve"> then the previous example.</w:t>
      </w:r>
    </w:p>
    <w:p w:rsidR="005E022C" w:rsidRDefault="005E022C" w:rsidP="009434F8">
      <w:r>
        <w:lastRenderedPageBreak/>
        <w:t>C# has its own set of specific exceptions which we can use in our application. Some of them are: NullReferenceException, ArgumentOutOfRangeException, InvalidCastException, FileNotFoundException, DevideByZeroException, FormatException, InvalidOperationException etc.</w:t>
      </w:r>
    </w:p>
    <w:p w:rsidR="005E022C" w:rsidRDefault="005E022C" w:rsidP="009434F8">
      <w:r>
        <w:t>We can use them in this way:</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try</w:t>
      </w:r>
      <w:proofErr w:type="gramEnd"/>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//Code in here that could cause an exception</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(DivideByZeroException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"Cannot divide by zero.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(InvalidOperationException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proofErr w:type="gramEnd"/>
      <w:r>
        <w:rPr>
          <w:rFonts w:ascii="Consolas" w:hAnsi="Consolas" w:cs="Consolas"/>
          <w:color w:val="000000"/>
          <w:sz w:val="19"/>
          <w:szCs w:val="19"/>
          <w:lang w:val="en-US"/>
        </w:rPr>
        <w:t xml:space="preserve"> (FormatException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"Not a valid number. Please try again."</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Exception ex)</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w:t>
      </w:r>
      <w:proofErr w:type="gramEnd"/>
      <w:r>
        <w:rPr>
          <w:rFonts w:ascii="Consolas" w:hAnsi="Consolas" w:cs="Consolas"/>
          <w:color w:val="A31515"/>
          <w:sz w:val="19"/>
          <w:szCs w:val="19"/>
          <w:lang w:val="en-US"/>
        </w:rPr>
        <w:t>"</w:t>
      </w:r>
      <w:r w:rsidR="00545605">
        <w:rPr>
          <w:rFonts w:ascii="Consolas" w:hAnsi="Consolas" w:cs="Consolas"/>
          <w:color w:val="A31515"/>
          <w:sz w:val="19"/>
          <w:szCs w:val="19"/>
          <w:lang w:val="en-US"/>
        </w:rPr>
        <w:t>Any exception that previous catch blocks didn’t handle</w:t>
      </w:r>
      <w:r>
        <w:rPr>
          <w:rFonts w:ascii="Consolas" w:hAnsi="Consolas" w:cs="Consolas"/>
          <w:color w:val="A31515"/>
          <w:sz w:val="19"/>
          <w:szCs w:val="19"/>
          <w:lang w:val="en-US"/>
        </w:rPr>
        <w:t>."</w:t>
      </w:r>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5E022C" w:rsidRDefault="005E022C" w:rsidP="005E022C">
      <w:pPr>
        <w:autoSpaceDE w:val="0"/>
        <w:autoSpaceDN w:val="0"/>
        <w:adjustRightInd w:val="0"/>
        <w:spacing w:after="0" w:line="240" w:lineRule="auto"/>
        <w:rPr>
          <w:rFonts w:ascii="Consolas" w:hAnsi="Consolas" w:cs="Consolas"/>
          <w:color w:val="000000"/>
          <w:sz w:val="19"/>
          <w:szCs w:val="19"/>
          <w:lang w:val="en-US"/>
        </w:rPr>
      </w:pPr>
    </w:p>
    <w:p w:rsidR="005E022C" w:rsidRDefault="005E022C" w:rsidP="005E022C">
      <w:r>
        <w:rPr>
          <w:rFonts w:ascii="Consolas" w:hAnsi="Consolas" w:cs="Consolas"/>
          <w:color w:val="000000"/>
          <w:sz w:val="19"/>
          <w:szCs w:val="19"/>
          <w:lang w:val="en-US"/>
        </w:rPr>
        <w:t xml:space="preserve">    }</w:t>
      </w:r>
    </w:p>
    <w:p w:rsidR="005E022C" w:rsidRDefault="005E022C" w:rsidP="005E022C">
      <w:r>
        <w:t xml:space="preserve">It is very important to place </w:t>
      </w:r>
      <w:r w:rsidR="00545605">
        <w:t xml:space="preserve">the </w:t>
      </w:r>
      <w:r>
        <w:t>specific catch blocks before the global catch block</w:t>
      </w:r>
      <w:r w:rsidR="00545605">
        <w:t>, otherwise, our compiler will complain:</w:t>
      </w:r>
    </w:p>
    <w:p w:rsidR="00545605" w:rsidRDefault="00545605" w:rsidP="005E022C">
      <w:r>
        <w:rPr>
          <w:noProof/>
          <w:lang w:eastAsia="sr-Latn-RS"/>
        </w:rPr>
        <w:drawing>
          <wp:inline distT="0" distB="0" distL="0" distR="0">
            <wp:extent cx="576072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28-Invalid_Exception.png"/>
                    <pic:cNvPicPr/>
                  </pic:nvPicPr>
                  <pic:blipFill>
                    <a:blip r:embed="rId39">
                      <a:extLst>
                        <a:ext uri="{28A0092B-C50C-407E-A947-70E740481C1C}">
                          <a14:useLocalDpi xmlns:a14="http://schemas.microsoft.com/office/drawing/2010/main" val="0"/>
                        </a:ext>
                      </a:extLst>
                    </a:blip>
                    <a:stretch>
                      <a:fillRect/>
                    </a:stretch>
                  </pic:blipFill>
                  <pic:spPr>
                    <a:xfrm>
                      <a:off x="0" y="0"/>
                      <a:ext cx="5760720" cy="1588135"/>
                    </a:xfrm>
                    <a:prstGeom prst="rect">
                      <a:avLst/>
                    </a:prstGeom>
                  </pic:spPr>
                </pic:pic>
              </a:graphicData>
            </a:graphic>
          </wp:inline>
        </w:drawing>
      </w:r>
    </w:p>
    <w:p w:rsidR="00545605" w:rsidRDefault="00545605" w:rsidP="005E022C">
      <w:r>
        <w:t>Excellent.</w:t>
      </w:r>
    </w:p>
    <w:p w:rsidR="00CF5DE3" w:rsidRDefault="00545605" w:rsidP="005E022C">
      <w:r>
        <w:t>Now we know how to write a safe code and h</w:t>
      </w:r>
      <w:r w:rsidR="00F41C4E">
        <w:t>ow to handle errors in our app.</w:t>
      </w:r>
    </w:p>
    <w:p w:rsidR="00CF5DE3" w:rsidRDefault="00CF5DE3" w:rsidP="00CF5DE3">
      <w:pPr>
        <w:pStyle w:val="Heading1"/>
      </w:pPr>
      <w:r>
        <w:lastRenderedPageBreak/>
        <w:t>Access Modifiers</w:t>
      </w:r>
    </w:p>
    <w:p w:rsidR="003A2348" w:rsidRDefault="003A2348" w:rsidP="00CF5DE3">
      <w:r w:rsidRPr="003A2348">
        <w:t>In this article we are going to explain different types of access modifiers in C# and what their purpose</w:t>
      </w:r>
      <w:r w:rsidR="0084278C">
        <w:t xml:space="preserve"> is</w:t>
      </w:r>
      <w:r w:rsidRPr="003A2348">
        <w:t xml:space="preserve">. It is important </w:t>
      </w:r>
      <w:r w:rsidR="0084278C">
        <w:t>to know this</w:t>
      </w:r>
      <w:r w:rsidRPr="003A2348">
        <w:t xml:space="preserve"> in order to work easier with methods </w:t>
      </w:r>
      <w:r w:rsidR="0084278C">
        <w:t>a bit later on</w:t>
      </w:r>
      <w:r w:rsidRPr="003A2348">
        <w:t>.</w:t>
      </w:r>
    </w:p>
    <w:p w:rsidR="00CF5DE3" w:rsidRDefault="00CF5DE3" w:rsidP="00CF5DE3">
      <w:r w:rsidRPr="00CF5DE3">
        <w:t xml:space="preserve">Access modifiers specify the accessibility of an object and all of its members in the C# project. All the C# types have access modifiers implemented, even if they are not </w:t>
      </w:r>
      <w:r w:rsidR="0084278C">
        <w:t>stated</w:t>
      </w:r>
      <w:r w:rsidR="0084278C" w:rsidRPr="00CF5DE3">
        <w:t xml:space="preserve"> </w:t>
      </w:r>
      <w:r w:rsidRPr="00CF5DE3">
        <w:t>(default access modifier is applied then).</w:t>
      </w:r>
    </w:p>
    <w:p w:rsidR="00CF5DE3" w:rsidRDefault="00CF5DE3" w:rsidP="00CF5DE3">
      <w:pPr>
        <w:pStyle w:val="Heading2"/>
      </w:pPr>
      <w:r>
        <w:t>Access Modifiers Types</w:t>
      </w:r>
    </w:p>
    <w:p w:rsidR="00D4639A" w:rsidRDefault="00D4639A" w:rsidP="00D4639A">
      <w:r>
        <w:t>C# provides five types of access modifiers: private, public, protected, internal, protected-internal.</w:t>
      </w:r>
    </w:p>
    <w:p w:rsidR="00D4639A" w:rsidRDefault="00D4639A" w:rsidP="00D4639A">
      <w:r>
        <w:t xml:space="preserve">Objects that implement </w:t>
      </w:r>
      <w:r w:rsidRPr="00D4639A">
        <w:rPr>
          <w:b/>
        </w:rPr>
        <w:t>private</w:t>
      </w:r>
      <w:r>
        <w:t xml:space="preserve"> access modifier are accessible only inside a class or a structure. We can't access them outside the class they are created.</w:t>
      </w:r>
    </w:p>
    <w:p w:rsidR="00D4639A" w:rsidRDefault="00D4639A" w:rsidP="00D4639A">
      <w:r>
        <w:t xml:space="preserve">Objects that implement </w:t>
      </w:r>
      <w:r w:rsidRPr="00066D7B">
        <w:rPr>
          <w:b/>
        </w:rPr>
        <w:t>public</w:t>
      </w:r>
      <w:r>
        <w:t xml:space="preserve"> access modifier are accessible from everywhere in our project. There are no accessibility restrictions.</w:t>
      </w:r>
    </w:p>
    <w:p w:rsidR="00D4639A" w:rsidRDefault="00D4639A" w:rsidP="00D4639A">
      <w:r>
        <w:t xml:space="preserve">The </w:t>
      </w:r>
      <w:r w:rsidRPr="00066D7B">
        <w:rPr>
          <w:b/>
        </w:rPr>
        <w:t>protected</w:t>
      </w:r>
      <w:r>
        <w:t xml:space="preserve"> keyword implies that the object is accessible inside the class and in all classes that derive from that class.</w:t>
      </w:r>
    </w:p>
    <w:p w:rsidR="00D4639A" w:rsidRDefault="00D4639A" w:rsidP="00D4639A">
      <w:r>
        <w:t xml:space="preserve">The </w:t>
      </w:r>
      <w:r w:rsidRPr="00066D7B">
        <w:rPr>
          <w:b/>
        </w:rPr>
        <w:t>internal</w:t>
      </w:r>
      <w:r>
        <w:t xml:space="preserve"> keyword specifies that the object is accessible only inside its own assembly but not in other assemblies.</w:t>
      </w:r>
    </w:p>
    <w:p w:rsidR="0084278C" w:rsidRDefault="00D4639A" w:rsidP="00D4639A">
      <w:pPr>
        <w:rPr>
          <w:ins w:id="29" w:author="Marinko Spasojevic" w:date="2018-07-18T08:20:00Z"/>
        </w:rPr>
      </w:pPr>
      <w:r>
        <w:t xml:space="preserve">The </w:t>
      </w:r>
      <w:r w:rsidRPr="00807CD9">
        <w:rPr>
          <w:b/>
        </w:rPr>
        <w:t>protected</w:t>
      </w:r>
      <w:r>
        <w:t xml:space="preserve"> </w:t>
      </w:r>
      <w:r w:rsidRPr="00066D7B">
        <w:rPr>
          <w:b/>
        </w:rPr>
        <w:t xml:space="preserve">internal </w:t>
      </w:r>
      <w:r w:rsidRPr="00807CD9">
        <w:t>access</w:t>
      </w:r>
      <w:r>
        <w:t xml:space="preserve"> modifier is a combination of protected and internal.</w:t>
      </w:r>
    </w:p>
    <w:p w:rsidR="00B94C25" w:rsidRDefault="00B94C25" w:rsidP="00D4639A">
      <w:ins w:id="30" w:author="Marinko Spasojevic" w:date="2018-07-18T08:20:00Z">
        <w:r>
          <w:t>Ja iskreno ne bih ovde primere jer je meni ovo objektno programiranje, narocito protected internal. To ce se sve i videti u OOP modulu, ovde sam ih samo predstavio da bi metode bilo lakse shvatiti u sledecoj lekciji.</w:t>
        </w:r>
      </w:ins>
    </w:p>
    <w:p w:rsidR="00BC1962" w:rsidRDefault="00F95119" w:rsidP="00F95119">
      <w:pPr>
        <w:pStyle w:val="Heading1"/>
      </w:pPr>
      <w:r>
        <w:t>Methods</w:t>
      </w:r>
    </w:p>
    <w:p w:rsidR="00CB14A8" w:rsidRDefault="00CB14A8" w:rsidP="00CB14A8">
      <w:r w:rsidRPr="00CB14A8">
        <w:t xml:space="preserve">A method is a code block we can use to extract part of our code to reuse </w:t>
      </w:r>
      <w:r w:rsidR="00F41C4E">
        <w:t>it,</w:t>
      </w:r>
      <w:r w:rsidRPr="00CB14A8">
        <w:t xml:space="preserve"> thus making our classes more readable and easier to maintain. We can execute all </w:t>
      </w:r>
      <w:r w:rsidR="00F41C4E">
        <w:t>the</w:t>
      </w:r>
      <w:r w:rsidRPr="00CB14A8">
        <w:t xml:space="preserve"> code inside a method once we call that method by using its name and specifying required arguments.</w:t>
      </w:r>
    </w:p>
    <w:p w:rsidR="00CB14A8" w:rsidRDefault="00CB14A8" w:rsidP="00CB14A8">
      <w:pPr>
        <w:pStyle w:val="Heading2"/>
      </w:pPr>
      <w:r>
        <w:t xml:space="preserve">Method </w:t>
      </w:r>
      <w:r w:rsidRPr="00923F25">
        <w:rPr>
          <w:noProof/>
        </w:rPr>
        <w:t>Sign</w:t>
      </w:r>
      <w:r w:rsidR="00923F25">
        <w:rPr>
          <w:noProof/>
        </w:rPr>
        <w:t>a</w:t>
      </w:r>
      <w:r w:rsidRPr="00923F25">
        <w:rPr>
          <w:noProof/>
        </w:rPr>
        <w:t>tures</w:t>
      </w:r>
    </w:p>
    <w:p w:rsidR="00CB14A8" w:rsidRDefault="00CB14A8" w:rsidP="00CB14A8">
      <w:r w:rsidRPr="00CB14A8">
        <w:t xml:space="preserve">We can declare our methods by specifying the method signature that consists of </w:t>
      </w:r>
      <w:r w:rsidR="003A723B">
        <w:t xml:space="preserve">the </w:t>
      </w:r>
      <w:r w:rsidRPr="003A723B">
        <w:rPr>
          <w:b/>
        </w:rPr>
        <w:t>access modifier</w:t>
      </w:r>
      <w:r w:rsidRPr="00CB14A8">
        <w:t xml:space="preserve"> (public, private...), a </w:t>
      </w:r>
      <w:r w:rsidRPr="003A723B">
        <w:rPr>
          <w:b/>
        </w:rPr>
        <w:t>return value</w:t>
      </w:r>
      <w:r w:rsidRPr="00CB14A8">
        <w:t xml:space="preserve"> (void, int, double...), a </w:t>
      </w:r>
      <w:r w:rsidRPr="003A723B">
        <w:rPr>
          <w:b/>
        </w:rPr>
        <w:t>name of a method</w:t>
      </w:r>
      <w:r w:rsidRPr="00CB14A8">
        <w:t xml:space="preserve">, and </w:t>
      </w:r>
      <w:r w:rsidRPr="003A723B">
        <w:rPr>
          <w:b/>
        </w:rPr>
        <w:t>method parameters</w:t>
      </w:r>
      <w:r w:rsidRPr="00CB14A8">
        <w:t>. If we want our method to have an implementation, it needs to have two curly brackets to specifies the body of the method. We place our code between tho</w:t>
      </w:r>
      <w:r w:rsidR="003A723B">
        <w:t>se curly brackets.</w:t>
      </w:r>
    </w:p>
    <w:p w:rsidR="005537D9" w:rsidRDefault="005537D9" w:rsidP="00CB14A8">
      <w:r>
        <w:t>A method that returns a value needs to satisfy two conditions. First, it needs to specify a return type before the method name, and second, it needs to have a return statement within its body (inside curly braces). On the other hand if the method doesn’t return anything, the „void“ keyword is used instead of the return type, and it doesn’t need to have a return statement inside its body.</w:t>
      </w:r>
    </w:p>
    <w:p w:rsidR="003A723B" w:rsidRDefault="003A723B" w:rsidP="00CB14A8">
      <w:r>
        <w:rPr>
          <w:noProof/>
          <w:lang w:eastAsia="sr-Latn-RS"/>
        </w:rPr>
        <w:lastRenderedPageBreak/>
        <w:drawing>
          <wp:inline distT="0" distB="0" distL="0" distR="0">
            <wp:extent cx="4444780" cy="191409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9-Method_signitures.png"/>
                    <pic:cNvPicPr/>
                  </pic:nvPicPr>
                  <pic:blipFill>
                    <a:blip r:embed="rId40">
                      <a:extLst>
                        <a:ext uri="{28A0092B-C50C-407E-A947-70E740481C1C}">
                          <a14:useLocalDpi xmlns:a14="http://schemas.microsoft.com/office/drawing/2010/main" val="0"/>
                        </a:ext>
                      </a:extLst>
                    </a:blip>
                    <a:stretch>
                      <a:fillRect/>
                    </a:stretch>
                  </pic:blipFill>
                  <pic:spPr>
                    <a:xfrm>
                      <a:off x="0" y="0"/>
                      <a:ext cx="4462042" cy="1921532"/>
                    </a:xfrm>
                    <a:prstGeom prst="rect">
                      <a:avLst/>
                    </a:prstGeom>
                  </pic:spPr>
                </pic:pic>
              </a:graphicData>
            </a:graphic>
          </wp:inline>
        </w:drawing>
      </w:r>
    </w:p>
    <w:p w:rsidR="00F607DC" w:rsidRPr="00F607DC" w:rsidRDefault="00F607DC" w:rsidP="00CB14A8">
      <w:r>
        <w:t xml:space="preserve">In our </w:t>
      </w:r>
      <w:r w:rsidRPr="003100BB">
        <w:rPr>
          <w:noProof/>
        </w:rPr>
        <w:t>project</w:t>
      </w:r>
      <w:r w:rsidR="003100BB">
        <w:rPr>
          <w:noProof/>
        </w:rPr>
        <w:t>,</w:t>
      </w:r>
      <w:r>
        <w:t xml:space="preserve"> we </w:t>
      </w:r>
      <w:r w:rsidRPr="00F607DC">
        <w:rPr>
          <w:b/>
        </w:rPr>
        <w:t>can</w:t>
      </w:r>
      <w:r>
        <w:rPr>
          <w:b/>
        </w:rPr>
        <w:t xml:space="preserve"> </w:t>
      </w:r>
      <w:r>
        <w:t xml:space="preserve">have two different methods with the same name, but we </w:t>
      </w:r>
      <w:r w:rsidRPr="00F607DC">
        <w:rPr>
          <w:b/>
        </w:rPr>
        <w:t>can’t</w:t>
      </w:r>
      <w:r>
        <w:rPr>
          <w:b/>
        </w:rPr>
        <w:t xml:space="preserve"> </w:t>
      </w:r>
      <w:r>
        <w:t xml:space="preserve">have two different methods with </w:t>
      </w:r>
      <w:r w:rsidR="003100BB">
        <w:rPr>
          <w:noProof/>
        </w:rPr>
        <w:t>the</w:t>
      </w:r>
      <w:r w:rsidRPr="003100BB">
        <w:rPr>
          <w:noProof/>
        </w:rPr>
        <w:t xml:space="preserve"> same</w:t>
      </w:r>
      <w:r>
        <w:t xml:space="preserve"> method signature. At least one part of the method signature needs to be different. When we have </w:t>
      </w:r>
      <w:r w:rsidRPr="003100BB">
        <w:rPr>
          <w:noProof/>
        </w:rPr>
        <w:t>two</w:t>
      </w:r>
      <w:r>
        <w:t xml:space="preserve"> or more methods with </w:t>
      </w:r>
      <w:r w:rsidR="003100BB">
        <w:rPr>
          <w:noProof/>
        </w:rPr>
        <w:t>the</w:t>
      </w:r>
      <w:r w:rsidRPr="003100BB">
        <w:rPr>
          <w:noProof/>
        </w:rPr>
        <w:t xml:space="preserve"> same</w:t>
      </w:r>
      <w:r>
        <w:t xml:space="preserve"> name but different signature, that’s called </w:t>
      </w:r>
      <w:r>
        <w:rPr>
          <w:b/>
        </w:rPr>
        <w:t>Method Overloading.</w:t>
      </w:r>
    </w:p>
    <w:p w:rsidR="00DE0BE8" w:rsidRDefault="00DE0BE8" w:rsidP="00DE0BE8">
      <w:pPr>
        <w:pStyle w:val="Heading2"/>
      </w:pPr>
      <w:r>
        <w:t>Parameters and Arguments</w:t>
      </w:r>
    </w:p>
    <w:p w:rsidR="00DE0BE8" w:rsidRDefault="00DE0BE8" w:rsidP="00CB14A8">
      <w:r w:rsidRPr="00DE0BE8">
        <w:t xml:space="preserve">In </w:t>
      </w:r>
      <w:r w:rsidR="000C3A59">
        <w:t>the</w:t>
      </w:r>
      <w:r w:rsidR="000C3A59" w:rsidRPr="00DE0BE8">
        <w:t xml:space="preserve"> </w:t>
      </w:r>
      <w:r w:rsidRPr="00DE0BE8">
        <w:t>previous example, we have seen that our methods accept only one parameter</w:t>
      </w:r>
      <w:r w:rsidR="000C3A59">
        <w:t>.</w:t>
      </w:r>
      <w:r w:rsidRPr="00DE0BE8">
        <w:t xml:space="preserve"> </w:t>
      </w:r>
      <w:r w:rsidR="000C3A59">
        <w:t>But, w</w:t>
      </w:r>
      <w:r w:rsidRPr="00DE0BE8">
        <w:t xml:space="preserve">e can create a method </w:t>
      </w:r>
      <w:r w:rsidR="006F2A59">
        <w:t>that accepts</w:t>
      </w:r>
      <w:r w:rsidRPr="00DE0BE8">
        <w:t xml:space="preserve"> as many parameters as we need:</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WriteAllNumbers(</w:t>
      </w:r>
      <w:r>
        <w:rPr>
          <w:rFonts w:ascii="Consolas" w:hAnsi="Consolas" w:cs="Consolas"/>
          <w:color w:val="0000FF"/>
          <w:sz w:val="19"/>
          <w:szCs w:val="19"/>
        </w:rPr>
        <w:t>int</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000000"/>
          <w:sz w:val="19"/>
          <w:szCs w:val="19"/>
        </w:rPr>
        <w:t xml:space="preserve"> c)</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BE8" w:rsidRDefault="00DE0BE8" w:rsidP="00DE0B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{a}</w:t>
      </w:r>
      <w:r>
        <w:rPr>
          <w:rFonts w:ascii="Consolas" w:hAnsi="Consolas" w:cs="Consolas"/>
          <w:color w:val="A31515"/>
          <w:sz w:val="19"/>
          <w:szCs w:val="19"/>
        </w:rPr>
        <w:t xml:space="preserve"> </w:t>
      </w:r>
      <w:r>
        <w:rPr>
          <w:rFonts w:ascii="Consolas" w:hAnsi="Consolas" w:cs="Consolas"/>
          <w:color w:val="000000"/>
          <w:sz w:val="19"/>
          <w:szCs w:val="19"/>
        </w:rPr>
        <w:t>{b}</w:t>
      </w:r>
      <w:r>
        <w:rPr>
          <w:rFonts w:ascii="Consolas" w:hAnsi="Consolas" w:cs="Consolas"/>
          <w:color w:val="A31515"/>
          <w:sz w:val="19"/>
          <w:szCs w:val="19"/>
        </w:rPr>
        <w:t xml:space="preserve"> </w:t>
      </w:r>
      <w:r>
        <w:rPr>
          <w:rFonts w:ascii="Consolas" w:hAnsi="Consolas" w:cs="Consolas"/>
          <w:color w:val="000000"/>
          <w:sz w:val="19"/>
          <w:szCs w:val="19"/>
        </w:rPr>
        <w:t>{c}</w:t>
      </w:r>
      <w:r>
        <w:rPr>
          <w:rFonts w:ascii="Consolas" w:hAnsi="Consolas" w:cs="Consolas"/>
          <w:color w:val="A31515"/>
          <w:sz w:val="19"/>
          <w:szCs w:val="19"/>
        </w:rPr>
        <w:t>"</w:t>
      </w:r>
      <w:r>
        <w:rPr>
          <w:rFonts w:ascii="Consolas" w:hAnsi="Consolas" w:cs="Consolas"/>
          <w:color w:val="000000"/>
          <w:sz w:val="19"/>
          <w:szCs w:val="19"/>
        </w:rPr>
        <w:t>);</w:t>
      </w:r>
    </w:p>
    <w:p w:rsidR="00DE0BE8" w:rsidRDefault="00DE0BE8" w:rsidP="00DE0BE8">
      <w:r>
        <w:rPr>
          <w:rFonts w:ascii="Consolas" w:hAnsi="Consolas" w:cs="Consolas"/>
          <w:color w:val="000000"/>
          <w:sz w:val="19"/>
          <w:szCs w:val="19"/>
        </w:rPr>
        <w:t>}</w:t>
      </w:r>
    </w:p>
    <w:p w:rsidR="00DE0BE8" w:rsidRDefault="00DE0BE8" w:rsidP="00DE0BE8">
      <w:r w:rsidRPr="00DE0BE8">
        <w:t>It is important that every parameter has its own type, name and that they are comma separated.</w:t>
      </w:r>
    </w:p>
    <w:p w:rsidR="00DE0BE8" w:rsidRDefault="00DE0BE8" w:rsidP="00DE0BE8">
      <w:r w:rsidRPr="00DE0BE8">
        <w:t>When we create a method in the signature, we create parameters (imagine them as the placeholders for the value of the same type). But, when we call that method we are passing real values (</w:t>
      </w:r>
      <w:r>
        <w:t>arguments) for those parameters:</w:t>
      </w:r>
    </w:p>
    <w:p w:rsidR="007456BB" w:rsidRDefault="00DE0BE8" w:rsidP="00DE0BE8">
      <w:r>
        <w:rPr>
          <w:rFonts w:ascii="Consolas" w:hAnsi="Consolas" w:cs="Consolas"/>
          <w:color w:val="000000"/>
          <w:sz w:val="19"/>
          <w:szCs w:val="19"/>
        </w:rPr>
        <w:t>WriteAllNumbers(15, 16, 67);</w:t>
      </w:r>
    </w:p>
    <w:p w:rsidR="00DE0BE8" w:rsidRDefault="007456BB" w:rsidP="007456BB">
      <w:r>
        <w:t xml:space="preserve">Example 1: Create an application which prints out the sum, </w:t>
      </w:r>
      <w:r w:rsidRPr="00923F25">
        <w:rPr>
          <w:noProof/>
        </w:rPr>
        <w:t>subtraction</w:t>
      </w:r>
      <w:r w:rsidR="00923F25">
        <w:rPr>
          <w:noProof/>
        </w:rPr>
        <w:t>,</w:t>
      </w:r>
      <w:r>
        <w:t xml:space="preserve"> </w:t>
      </w:r>
      <w:r w:rsidRPr="00923F25">
        <w:rPr>
          <w:noProof/>
        </w:rPr>
        <w:t>and</w:t>
      </w:r>
      <w:r>
        <w:t xml:space="preserve"> multiplication of the two inputs: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w:t>
      </w:r>
      <w:r>
        <w:rPr>
          <w:rFonts w:ascii="Consolas" w:hAnsi="Consolas" w:cs="Consolas"/>
          <w:color w:val="008000"/>
          <w:sz w:val="19"/>
          <w:szCs w:val="19"/>
        </w:rPr>
        <w:t>//method needs to be static because we are calling it in a static Main method.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$"Sum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923F25">
        <w:rPr>
          <w:rFonts w:ascii="Consolas" w:hAnsi="Consolas" w:cs="Consolas"/>
          <w:noProof/>
          <w:color w:val="000000"/>
          <w:sz w:val="19"/>
          <w:szCs w:val="19"/>
        </w:rPr>
        <w:t>Subtract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$"Substraction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Multiplication(</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first * second;</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$"Multiplication result: </w:t>
      </w:r>
      <w:r>
        <w:rPr>
          <w:rFonts w:ascii="Consolas" w:hAnsi="Consolas" w:cs="Consolas"/>
          <w:color w:val="000000"/>
          <w:sz w:val="19"/>
          <w:szCs w:val="19"/>
        </w:rPr>
        <w:t>{result}</w:t>
      </w:r>
      <w:r>
        <w:rPr>
          <w:rFonts w:ascii="Consolas" w:hAnsi="Consolas" w:cs="Consolas"/>
          <w:color w:val="A31515"/>
          <w:sz w:val="19"/>
          <w:szCs w:val="19"/>
        </w:rPr>
        <w:t>"</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first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the second number: "</w:t>
      </w:r>
      <w:r>
        <w:rPr>
          <w:rFonts w:ascii="Consolas" w:hAnsi="Consolas" w:cs="Consolas"/>
          <w:color w:val="000000"/>
          <w:sz w:val="19"/>
          <w:szCs w:val="19"/>
        </w:rPr>
        <w: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secondArgument = Convert.ToInt32(Console.ReadLine());</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Sum(firstArgument, secondArgument);</w:t>
      </w:r>
    </w:p>
    <w:p w:rsidR="007456BB" w:rsidRDefault="00923F25"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w:t>
      </w:r>
      <w:r w:rsidR="007456BB">
        <w:rPr>
          <w:rFonts w:ascii="Consolas" w:hAnsi="Consolas" w:cs="Consolas"/>
          <w:color w:val="000000"/>
          <w:sz w:val="19"/>
          <w:szCs w:val="19"/>
        </w:rPr>
        <w:t>tract(firstArgument,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Multiplication(firstArgument, secondArgument);</w:t>
      </w:r>
    </w:p>
    <w:p w:rsidR="007456BB" w:rsidRDefault="007456BB" w:rsidP="007456BB">
      <w:pPr>
        <w:autoSpaceDE w:val="0"/>
        <w:autoSpaceDN w:val="0"/>
        <w:adjustRightInd w:val="0"/>
        <w:spacing w:after="0" w:line="240" w:lineRule="auto"/>
        <w:rPr>
          <w:rFonts w:ascii="Consolas" w:hAnsi="Consolas" w:cs="Consolas"/>
          <w:color w:val="000000"/>
          <w:sz w:val="19"/>
          <w:szCs w:val="19"/>
        </w:rPr>
      </w:pP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456BB" w:rsidRDefault="007456BB" w:rsidP="00745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456BB" w:rsidRDefault="007456BB" w:rsidP="007456BB">
      <w:r>
        <w:rPr>
          <w:rFonts w:ascii="Consolas" w:hAnsi="Consolas" w:cs="Consolas"/>
          <w:color w:val="000000"/>
          <w:sz w:val="19"/>
          <w:szCs w:val="19"/>
        </w:rPr>
        <w:t xml:space="preserve">    }</w:t>
      </w:r>
    </w:p>
    <w:p w:rsidR="007456BB" w:rsidRDefault="007456BB" w:rsidP="007456BB">
      <w:r>
        <w:rPr>
          <w:noProof/>
          <w:lang w:eastAsia="sr-Latn-RS"/>
        </w:rPr>
        <w:drawing>
          <wp:inline distT="0" distB="0" distL="0" distR="0">
            <wp:extent cx="2896004" cy="177189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0-Method_Example1.png"/>
                    <pic:cNvPicPr/>
                  </pic:nvPicPr>
                  <pic:blipFill>
                    <a:blip r:embed="rId41">
                      <a:extLst>
                        <a:ext uri="{28A0092B-C50C-407E-A947-70E740481C1C}">
                          <a14:useLocalDpi xmlns:a14="http://schemas.microsoft.com/office/drawing/2010/main" val="0"/>
                        </a:ext>
                      </a:extLst>
                    </a:blip>
                    <a:stretch>
                      <a:fillRect/>
                    </a:stretch>
                  </pic:blipFill>
                  <pic:spPr>
                    <a:xfrm>
                      <a:off x="0" y="0"/>
                      <a:ext cx="2896004" cy="1771897"/>
                    </a:xfrm>
                    <a:prstGeom prst="rect">
                      <a:avLst/>
                    </a:prstGeom>
                  </pic:spPr>
                </pic:pic>
              </a:graphicData>
            </a:graphic>
          </wp:inline>
        </w:drawing>
      </w:r>
    </w:p>
    <w:p w:rsidR="00923F25" w:rsidRDefault="00374F95" w:rsidP="00374F95">
      <w:pPr>
        <w:pStyle w:val="Heading2"/>
        <w:pPrChange w:id="31" w:author="Marinko Spasojevic" w:date="2018-07-18T08:22:00Z">
          <w:pPr/>
        </w:pPrChange>
      </w:pPr>
      <w:r>
        <w:t>Optional Parameters</w:t>
      </w:r>
    </w:p>
    <w:p w:rsidR="00374F95" w:rsidRDefault="00374F95" w:rsidP="00D143AF">
      <w:pPr>
        <w:rPr>
          <w:ins w:id="32" w:author="Marinko Spasojevic" w:date="2018-07-18T08:28:00Z"/>
        </w:rPr>
      </w:pPr>
      <w:r>
        <w:t>An optional parameter has a default value. The method that has opti</w:t>
      </w:r>
      <w:r w:rsidR="00D143AF">
        <w:t>onal parameters could be called</w:t>
      </w:r>
      <w:r>
        <w:t xml:space="preserve"> without </w:t>
      </w:r>
      <w:r w:rsidR="00D143AF">
        <w:t>those arguments. But we can provide them as well. If we provide our values as arguments for optional parameters then the default values will be overriden:</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MethodWithOptParams(</w:t>
      </w:r>
      <w:r>
        <w:rPr>
          <w:rFonts w:ascii="Consolas" w:hAnsi="Consolas" w:cs="Consolas"/>
          <w:color w:val="0000FF"/>
          <w:sz w:val="19"/>
          <w:szCs w:val="19"/>
        </w:rPr>
        <w:t>int</w:t>
      </w:r>
      <w:r>
        <w:rPr>
          <w:rFonts w:ascii="Consolas" w:hAnsi="Consolas" w:cs="Consolas"/>
          <w:color w:val="000000"/>
          <w:sz w:val="19"/>
          <w:szCs w:val="19"/>
        </w:rPr>
        <w:t xml:space="preserve"> first, </w:t>
      </w:r>
      <w:r>
        <w:rPr>
          <w:rFonts w:ascii="Consolas" w:hAnsi="Consolas" w:cs="Consolas"/>
          <w:color w:val="0000FF"/>
          <w:sz w:val="19"/>
          <w:szCs w:val="19"/>
        </w:rPr>
        <w:t>int</w:t>
      </w:r>
      <w:r>
        <w:rPr>
          <w:rFonts w:ascii="Consolas" w:hAnsi="Consolas" w:cs="Consolas"/>
          <w:color w:val="000000"/>
          <w:sz w:val="19"/>
          <w:szCs w:val="19"/>
        </w:rPr>
        <w:t xml:space="preserve"> second = 10)</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Console.WriteLine(first + second);</w:t>
      </w:r>
    </w:p>
    <w:p w:rsidR="00D143AF" w:rsidRDefault="00D143AF" w:rsidP="00D143AF">
      <w:pPr>
        <w:rPr>
          <w:rFonts w:ascii="Consolas" w:hAnsi="Consolas" w:cs="Consolas"/>
          <w:color w:val="000000"/>
          <w:sz w:val="19"/>
          <w:szCs w:val="19"/>
        </w:rPr>
      </w:pPr>
      <w:r>
        <w:rPr>
          <w:rFonts w:ascii="Consolas" w:hAnsi="Consolas" w:cs="Consolas"/>
          <w:color w:val="000000"/>
          <w:sz w:val="19"/>
          <w:szCs w:val="19"/>
        </w:rPr>
        <w:t>}</w:t>
      </w:r>
    </w:p>
    <w:p w:rsidR="00D143AF" w:rsidRDefault="00D143AF" w:rsidP="00D143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MethodWithOptParams(20);</w:t>
      </w:r>
      <w:r>
        <w:rPr>
          <w:rFonts w:ascii="Consolas" w:hAnsi="Consolas" w:cs="Consolas"/>
          <w:color w:val="000000"/>
          <w:sz w:val="19"/>
          <w:szCs w:val="19"/>
        </w:rPr>
        <w:t xml:space="preserve"> //result is 30</w:t>
      </w:r>
    </w:p>
    <w:p w:rsidR="00D143AF" w:rsidRPr="00374F95" w:rsidRDefault="00D143AF" w:rsidP="00D143AF">
      <w:r>
        <w:rPr>
          <w:rFonts w:ascii="Consolas" w:hAnsi="Consolas" w:cs="Consolas"/>
          <w:color w:val="000000"/>
          <w:sz w:val="19"/>
          <w:szCs w:val="19"/>
        </w:rPr>
        <w:t>MethodWithOptParams(20, 35);</w:t>
      </w:r>
      <w:r>
        <w:rPr>
          <w:rFonts w:ascii="Consolas" w:hAnsi="Consolas" w:cs="Consolas"/>
          <w:color w:val="000000"/>
          <w:sz w:val="19"/>
          <w:szCs w:val="19"/>
        </w:rPr>
        <w:t xml:space="preserve"> //result is 55</w:t>
      </w:r>
    </w:p>
    <w:p w:rsidR="00923F25" w:rsidRDefault="00923F25" w:rsidP="00923F25">
      <w:pPr>
        <w:pStyle w:val="Heading1"/>
      </w:pPr>
      <w:r>
        <w:t>Ref and Out Keywords</w:t>
      </w:r>
    </w:p>
    <w:p w:rsidR="00923F25" w:rsidRDefault="00923F25" w:rsidP="00923F25">
      <w:r>
        <w:t xml:space="preserve">In </w:t>
      </w:r>
      <w:r w:rsidR="006F2A59">
        <w:t xml:space="preserve">the </w:t>
      </w:r>
      <w:r>
        <w:t>previous po</w:t>
      </w:r>
      <w:r w:rsidR="00DC65FE">
        <w:t xml:space="preserve">st, we were </w:t>
      </w:r>
      <w:r w:rsidR="007422CA">
        <w:t xml:space="preserve">passing </w:t>
      </w:r>
      <w:r w:rsidR="00DC65FE">
        <w:t xml:space="preserve">a value type arguments while calling our methods. Why is the type of the argument important here? Well, when we </w:t>
      </w:r>
      <w:r w:rsidR="007422CA">
        <w:t>pass</w:t>
      </w:r>
      <w:r w:rsidR="00DC65FE">
        <w:t xml:space="preserve"> the argument of type int, double, decimal etc (basic value types), we are not </w:t>
      </w:r>
      <w:r w:rsidR="007422CA">
        <w:t xml:space="preserve">pass </w:t>
      </w:r>
      <w:r w:rsidR="00DC65FE">
        <w:t>the actual value but its copy. This means that our original values are not changed inside the methods</w:t>
      </w:r>
      <w:r w:rsidR="00ED4A1D">
        <w:t xml:space="preserve">, because we </w:t>
      </w:r>
      <w:r w:rsidR="007422CA">
        <w:t xml:space="preserve">pass </w:t>
      </w:r>
      <w:r w:rsidR="00ED4A1D">
        <w:t xml:space="preserve">a </w:t>
      </w:r>
      <w:r w:rsidR="00ED4A1D" w:rsidRPr="00ED4A1D">
        <w:rPr>
          <w:noProof/>
        </w:rPr>
        <w:t>complete</w:t>
      </w:r>
      <w:r w:rsidR="00ED4A1D">
        <w:rPr>
          <w:noProof/>
        </w:rPr>
        <w:t>ly</w:t>
      </w:r>
      <w:r w:rsidR="00ED4A1D">
        <w:t xml:space="preserve"> new copy of a</w:t>
      </w:r>
      <w:r w:rsidR="00C13276">
        <w:t>n</w:t>
      </w:r>
      <w:r w:rsidR="00ED4A1D">
        <w:t xml:space="preserve"> original value and all the </w:t>
      </w:r>
      <w:r w:rsidR="00ED4A1D" w:rsidRPr="00ED4A1D">
        <w:rPr>
          <w:noProof/>
        </w:rPr>
        <w:t>operations</w:t>
      </w:r>
      <w:r w:rsidR="00ED4A1D">
        <w:t xml:space="preserve"> inside a method are executed upon the copy value.</w:t>
      </w:r>
      <w:r w:rsidR="00DC65FE">
        <w:t xml:space="preserve"> </w:t>
      </w:r>
    </w:p>
    <w:p w:rsidR="00ED4A1D" w:rsidRDefault="00ED4A1D" w:rsidP="00923F25">
      <w:r>
        <w:t>We can show this in an example:</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ChangeAndWrite(</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w:t>
      </w:r>
      <w:proofErr w:type="gramEnd"/>
      <w:r>
        <w:rPr>
          <w:rFonts w:ascii="Consolas" w:hAnsi="Consolas" w:cs="Consolas"/>
          <w:color w:val="000000"/>
          <w:sz w:val="19"/>
          <w:szCs w:val="19"/>
          <w:lang w:val="en-US"/>
        </w:rPr>
        <w:t xml:space="preserve"> = 10;</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ChangeAndWrite method, number value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5;</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prior to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ChangeAndWrite(</w:t>
      </w:r>
      <w:proofErr w:type="gramEnd"/>
      <w:r>
        <w:rPr>
          <w:rFonts w:ascii="Consolas" w:hAnsi="Consolas" w:cs="Consolas"/>
          <w:color w:val="000000"/>
          <w:sz w:val="19"/>
          <w:szCs w:val="19"/>
          <w:lang w:val="en-US"/>
        </w:rPr>
        <w:t>number);</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$"Value of the number after the ChangeAndWrite call is: </w:t>
      </w:r>
      <w:r>
        <w:rPr>
          <w:rFonts w:ascii="Consolas" w:hAnsi="Consolas" w:cs="Consolas"/>
          <w:color w:val="000000"/>
          <w:sz w:val="19"/>
          <w:szCs w:val="19"/>
          <w:lang w:val="en-US"/>
        </w:rPr>
        <w:t>{number}</w:t>
      </w:r>
      <w:r>
        <w:rPr>
          <w:rFonts w:ascii="Consolas" w:hAnsi="Consolas" w:cs="Consolas"/>
          <w:color w:val="A31515"/>
          <w:sz w:val="19"/>
          <w:szCs w:val="19"/>
          <w:lang w:val="en-US"/>
        </w:rPr>
        <w:t>"</w:t>
      </w:r>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ED4A1D" w:rsidRDefault="00ED4A1D" w:rsidP="00ED4A1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ED4A1D" w:rsidRDefault="00ED4A1D" w:rsidP="00ED4A1D">
      <w:r>
        <w:rPr>
          <w:rFonts w:ascii="Consolas" w:hAnsi="Consolas" w:cs="Consolas"/>
          <w:color w:val="000000"/>
          <w:sz w:val="19"/>
          <w:szCs w:val="19"/>
          <w:lang w:val="en-US"/>
        </w:rPr>
        <w:t xml:space="preserve">    }</w:t>
      </w:r>
    </w:p>
    <w:p w:rsidR="00ED4A1D" w:rsidRDefault="00ED4A1D" w:rsidP="00ED4A1D">
      <w:r>
        <w:rPr>
          <w:noProof/>
          <w:lang w:eastAsia="sr-Latn-RS"/>
        </w:rPr>
        <w:drawing>
          <wp:inline distT="0" distB="0" distL="0" distR="0">
            <wp:extent cx="4515480" cy="60015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efOut-SendingValueParams.png"/>
                    <pic:cNvPicPr/>
                  </pic:nvPicPr>
                  <pic:blipFill>
                    <a:blip r:embed="rId42">
                      <a:extLst>
                        <a:ext uri="{28A0092B-C50C-407E-A947-70E740481C1C}">
                          <a14:useLocalDpi xmlns:a14="http://schemas.microsoft.com/office/drawing/2010/main" val="0"/>
                        </a:ext>
                      </a:extLst>
                    </a:blip>
                    <a:stretch>
                      <a:fillRect/>
                    </a:stretch>
                  </pic:blipFill>
                  <pic:spPr>
                    <a:xfrm>
                      <a:off x="0" y="0"/>
                      <a:ext cx="4515480" cy="600159"/>
                    </a:xfrm>
                    <a:prstGeom prst="rect">
                      <a:avLst/>
                    </a:prstGeom>
                  </pic:spPr>
                </pic:pic>
              </a:graphicData>
            </a:graphic>
          </wp:inline>
        </w:drawing>
      </w:r>
    </w:p>
    <w:p w:rsidR="00830BC9" w:rsidRDefault="00ED4A1D" w:rsidP="00ED4A1D">
      <w:r>
        <w:t>As we can see, the value of the number variable change</w:t>
      </w:r>
      <w:r w:rsidR="00C13276">
        <w:t>s</w:t>
      </w:r>
      <w:r>
        <w:t xml:space="preserve"> only inside the method but the original value is the same as before calling the </w:t>
      </w:r>
      <w:r w:rsidRPr="006E23F4">
        <w:rPr>
          <w:noProof/>
        </w:rPr>
        <w:t>ChangeAndWrite</w:t>
      </w:r>
      <w:r>
        <w:t xml:space="preserve"> method. And again, this is because we are </w:t>
      </w:r>
      <w:r w:rsidR="007422CA">
        <w:t xml:space="preserve">passing </w:t>
      </w:r>
      <w:r>
        <w:t>the ex</w:t>
      </w:r>
      <w:r w:rsidR="00C13276">
        <w:t>act copy of the original value.</w:t>
      </w:r>
    </w:p>
    <w:p w:rsidR="00830BC9" w:rsidRDefault="00830BC9" w:rsidP="00830BC9">
      <w:pPr>
        <w:pStyle w:val="Heading2"/>
      </w:pPr>
      <w:r>
        <w:t>Using Ref and Out Keywords</w:t>
      </w:r>
    </w:p>
    <w:p w:rsidR="00ED4A1D" w:rsidRDefault="006F2A59" w:rsidP="00ED4A1D">
      <w:r>
        <w:t>W</w:t>
      </w:r>
      <w:r w:rsidR="00ED4A1D">
        <w:t>e can change this</w:t>
      </w:r>
      <w:r>
        <w:t xml:space="preserve"> default behaviour</w:t>
      </w:r>
      <w:r w:rsidR="00ED4A1D">
        <w:t>. If we want to change the original values inside our methods, we can do tha</w:t>
      </w:r>
      <w:r w:rsidR="00830BC9">
        <w:t>t by using ref and out keywords inside the method signature and inside the method call as well.</w:t>
      </w:r>
    </w:p>
    <w:p w:rsidR="00830BC9" w:rsidRDefault="00830BC9" w:rsidP="00ED4A1D">
      <w:r>
        <w:t xml:space="preserve">We can use the ref keyword only if the variable which we use as an argument is initialized before calling a method. </w:t>
      </w:r>
      <w:r w:rsidR="006F2A59">
        <w:t>By using the</w:t>
      </w:r>
      <w:r>
        <w:t xml:space="preserve"> out keyword, we </w:t>
      </w:r>
      <w:r w:rsidRPr="00830BC9">
        <w:rPr>
          <w:noProof/>
        </w:rPr>
        <w:t>don</w:t>
      </w:r>
      <w:r>
        <w:rPr>
          <w:noProof/>
        </w:rPr>
        <w:t>'</w:t>
      </w:r>
      <w:r w:rsidRPr="00830BC9">
        <w:rPr>
          <w:noProof/>
        </w:rPr>
        <w:t>t</w:t>
      </w:r>
      <w:r>
        <w:t xml:space="preserve"> have to initialize it before calling a method but inside a </w:t>
      </w:r>
      <w:r w:rsidRPr="00830BC9">
        <w:rPr>
          <w:noProof/>
        </w:rPr>
        <w:t>method</w:t>
      </w:r>
      <w:r>
        <w:rPr>
          <w:noProof/>
        </w:rPr>
        <w:t>,</w:t>
      </w:r>
      <w:r>
        <w:t xml:space="preserve"> it needs to </w:t>
      </w:r>
      <w:r w:rsidR="00171D42">
        <w:t>be initialized</w:t>
      </w:r>
      <w:r>
        <w:t>.</w:t>
      </w:r>
    </w:p>
    <w:p w:rsidR="00830BC9" w:rsidRDefault="001B7BE6" w:rsidP="00ED4A1D">
      <w:r>
        <w:t xml:space="preserve">So, </w:t>
      </w:r>
      <w:r w:rsidR="006F2A59">
        <w:t>let’s</w:t>
      </w:r>
      <w:r>
        <w:t xml:space="preserve"> </w:t>
      </w:r>
      <w:r w:rsidR="006F2A59">
        <w:t>simplify it</w:t>
      </w:r>
      <w:r>
        <w:t xml:space="preserve">. If we want to change the </w:t>
      </w:r>
      <w:r w:rsidRPr="001B7BE6">
        <w:rPr>
          <w:noProof/>
        </w:rPr>
        <w:t>existing</w:t>
      </w:r>
      <w:r>
        <w:t xml:space="preserve"> value of a variable inside a method, we are going to use the ref keyword. But, if we want to assign a </w:t>
      </w:r>
      <w:r w:rsidRPr="001B7BE6">
        <w:rPr>
          <w:noProof/>
        </w:rPr>
        <w:t>completely</w:t>
      </w:r>
      <w:r>
        <w:t xml:space="preserve"> new value to the variable inside a method, then we use the out keyword.</w:t>
      </w:r>
    </w:p>
    <w:p w:rsidR="001B7BE6" w:rsidRDefault="001B7BE6" w:rsidP="001B7BE6">
      <w:pPr>
        <w:pStyle w:val="Heading2"/>
      </w:pPr>
      <w:r>
        <w:t>Example1 for the Value Type</w:t>
      </w:r>
    </w:p>
    <w:p w:rsidR="001B7BE6" w:rsidRDefault="001B7BE6" w:rsidP="001B7BE6">
      <w:r>
        <w:t>In the previous example, we saw how the value type variables behave if we don’t use the ref or out keywords. In this one, we are going to see the behavior of value type variables when we use those keywords: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numberRef</w:t>
      </w:r>
      <w:proofErr w:type="gramEnd"/>
      <w:r>
        <w:rPr>
          <w:rFonts w:ascii="Consolas" w:hAnsi="Consolas" w:cs="Consolas"/>
          <w:color w:val="000000"/>
          <w:sz w:val="19"/>
          <w:szCs w:val="19"/>
          <w:lang w:val="en-US"/>
        </w:rPr>
        <w:t xml:space="preserve"> = 25;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ChangeOut( </w:t>
      </w:r>
      <w:r>
        <w:rPr>
          <w:rFonts w:ascii="Consolas" w:hAnsi="Consolas" w:cs="Consolas"/>
          <w:color w:val="0000FF"/>
          <w:sz w:val="19"/>
          <w:szCs w:val="19"/>
          <w:lang w:val="en-US"/>
        </w:rPr>
        <w:t>out</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numberOut</w:t>
      </w:r>
      <w:proofErr w:type="gramEnd"/>
      <w:r>
        <w:rPr>
          <w:rFonts w:ascii="Consolas" w:hAnsi="Consolas" w:cs="Consolas"/>
          <w:color w:val="000000"/>
          <w:sz w:val="19"/>
          <w:szCs w:val="19"/>
          <w:lang w:val="en-US"/>
        </w:rPr>
        <w:t xml:space="preserve"> = 60;</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numberRef = 15;</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numberRef);</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ChangeRef method the numberRef is </w:t>
      </w:r>
      <w:r>
        <w:rPr>
          <w:rFonts w:ascii="Consolas" w:hAnsi="Consolas" w:cs="Consolas"/>
          <w:color w:val="000000"/>
          <w:sz w:val="19"/>
          <w:szCs w:val="19"/>
          <w:lang w:val="en-US"/>
        </w:rPr>
        <w:t>{numberRef}</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"Before calling the ChangeOut method the numberOut is unassigned"</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ChangeOut(</w:t>
      </w:r>
      <w:proofErr w:type="gramEnd"/>
      <w:r>
        <w:rPr>
          <w:rFonts w:ascii="Consolas" w:hAnsi="Consolas" w:cs="Consolas"/>
          <w:color w:val="0000FF"/>
          <w:sz w:val="19"/>
          <w:szCs w:val="19"/>
          <w:lang w:val="en-US"/>
        </w:rPr>
        <w:t>out</w:t>
      </w:r>
      <w:r>
        <w:rPr>
          <w:rFonts w:ascii="Consolas" w:hAnsi="Consolas" w:cs="Consolas"/>
          <w:color w:val="000000"/>
          <w:sz w:val="19"/>
          <w:szCs w:val="19"/>
          <w:lang w:val="en-US"/>
        </w:rPr>
        <w:t xml:space="preserve"> numberOut);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calling the ChangeOut method the numberOut is </w:t>
      </w:r>
      <w:r>
        <w:rPr>
          <w:rFonts w:ascii="Consolas" w:hAnsi="Consolas" w:cs="Consolas"/>
          <w:color w:val="000000"/>
          <w:sz w:val="19"/>
          <w:szCs w:val="19"/>
          <w:lang w:val="en-US"/>
        </w:rPr>
        <w:t>{numberOut}</w:t>
      </w:r>
      <w:r>
        <w:rPr>
          <w:rFonts w:ascii="Consolas" w:hAnsi="Consolas" w:cs="Consolas"/>
          <w:color w:val="A31515"/>
          <w:sz w:val="19"/>
          <w:szCs w:val="19"/>
          <w:lang w:val="en-US"/>
        </w:rPr>
        <w:t>"</w:t>
      </w:r>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1B7BE6" w:rsidRDefault="001B7BE6" w:rsidP="001B7BE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B7BE6" w:rsidRDefault="001B7BE6" w:rsidP="001B7BE6"/>
    <w:p w:rsidR="001B7BE6" w:rsidRDefault="001B7BE6" w:rsidP="001B7BE6">
      <w:r>
        <w:rPr>
          <w:noProof/>
          <w:lang w:eastAsia="sr-Latn-RS"/>
        </w:rPr>
        <w:drawing>
          <wp:inline distT="0" distB="0" distL="0" distR="0">
            <wp:extent cx="5087060" cy="13336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1-RefOut-SendingValueParamsWithRefOut.png"/>
                    <pic:cNvPicPr/>
                  </pic:nvPicPr>
                  <pic:blipFill>
                    <a:blip r:embed="rId43">
                      <a:extLst>
                        <a:ext uri="{28A0092B-C50C-407E-A947-70E740481C1C}">
                          <a14:useLocalDpi xmlns:a14="http://schemas.microsoft.com/office/drawing/2010/main" val="0"/>
                        </a:ext>
                      </a:extLst>
                    </a:blip>
                    <a:stretch>
                      <a:fillRect/>
                    </a:stretch>
                  </pic:blipFill>
                  <pic:spPr>
                    <a:xfrm>
                      <a:off x="0" y="0"/>
                      <a:ext cx="5087060" cy="1333686"/>
                    </a:xfrm>
                    <a:prstGeom prst="rect">
                      <a:avLst/>
                    </a:prstGeom>
                  </pic:spPr>
                </pic:pic>
              </a:graphicData>
            </a:graphic>
          </wp:inline>
        </w:drawing>
      </w:r>
    </w:p>
    <w:p w:rsidR="001B7BE6" w:rsidRDefault="009E6568" w:rsidP="005028B9">
      <w:pPr>
        <w:pStyle w:val="Heading2"/>
      </w:pPr>
      <w:r>
        <w:t>Example 2 for the Reference</w:t>
      </w:r>
      <w:r w:rsidR="005028B9">
        <w:t xml:space="preserve"> Type</w:t>
      </w:r>
    </w:p>
    <w:p w:rsidR="005028B9" w:rsidRDefault="005028B9" w:rsidP="005028B9">
      <w:r>
        <w:t xml:space="preserve">We </w:t>
      </w:r>
      <w:r w:rsidR="00C13276">
        <w:t>have learned</w:t>
      </w:r>
      <w:r>
        <w:t xml:space="preserve"> from the previous post about ty</w:t>
      </w:r>
      <w:r w:rsidR="00C13276">
        <w:t>pes, that the reference type</w:t>
      </w:r>
      <w:r w:rsidR="009E6568">
        <w:t xml:space="preserve"> </w:t>
      </w:r>
      <w:r w:rsidR="009E6568" w:rsidRPr="009E6568">
        <w:rPr>
          <w:noProof/>
        </w:rPr>
        <w:t>do</w:t>
      </w:r>
      <w:r w:rsidR="00C13276">
        <w:rPr>
          <w:noProof/>
        </w:rPr>
        <w:t>es</w:t>
      </w:r>
      <w:r w:rsidR="009E6568" w:rsidRPr="009E6568">
        <w:rPr>
          <w:noProof/>
        </w:rPr>
        <w:t>n’t</w:t>
      </w:r>
      <w:r>
        <w:t xml:space="preserve"> store </w:t>
      </w:r>
      <w:r w:rsidR="00C13276">
        <w:t>its</w:t>
      </w:r>
      <w:r>
        <w:t xml:space="preserve"> value inside </w:t>
      </w:r>
      <w:r w:rsidR="00C13276">
        <w:t>its</w:t>
      </w:r>
      <w:r>
        <w:t xml:space="preserve"> own memory location but the address towards the memory location where the value is stored.</w:t>
      </w:r>
      <w:r w:rsidR="009E6568">
        <w:t xml:space="preserve"> Therefore when we send an argument as a reference type to the method and change that parameter, the original value is changed. This is because we are not sending the copy of the value but the copy of the address that </w:t>
      </w:r>
      <w:r w:rsidR="009E6568" w:rsidRPr="009E6568">
        <w:rPr>
          <w:noProof/>
        </w:rPr>
        <w:t>point</w:t>
      </w:r>
      <w:r w:rsidR="009E6568">
        <w:rPr>
          <w:noProof/>
        </w:rPr>
        <w:t>s</w:t>
      </w:r>
      <w:r w:rsidR="009E6568">
        <w:t xml:space="preserve"> to the original value. This is the same thing as when we use the ref keyword with the value types.</w:t>
      </w:r>
    </w:p>
    <w:p w:rsidR="009E6568" w:rsidRDefault="009E6568" w:rsidP="005028B9">
      <w:r w:rsidRPr="009E6568">
        <w:rPr>
          <w:noProof/>
        </w:rPr>
        <w:t>Still</w:t>
      </w:r>
      <w:r>
        <w:rPr>
          <w:noProof/>
        </w:rPr>
        <w:t>,</w:t>
      </w:r>
      <w:r>
        <w:t xml:space="preserve"> we can use the ref keyword with the reference types if we want to create a new object with the same address.</w:t>
      </w:r>
    </w:p>
    <w:p w:rsidR="009E6568" w:rsidRDefault="009E6568" w:rsidP="005028B9">
      <w:r>
        <w:t>Let’s see all of this in an example: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ChangeColor(Pen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pen.Color = Color.Green;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ChangeColor method the color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CreateNewObjectWithoutRef(Pen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CreateNewObjectWithoutRef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CreateNewObjectWithRef(</w:t>
      </w:r>
      <w:r>
        <w:rPr>
          <w:rFonts w:ascii="Consolas" w:hAnsi="Consolas" w:cs="Consolas"/>
          <w:color w:val="0000FF"/>
          <w:sz w:val="19"/>
          <w:szCs w:val="19"/>
          <w:lang w:val="en-US"/>
        </w:rPr>
        <w:t>ref</w:t>
      </w:r>
      <w:r>
        <w:rPr>
          <w:rFonts w:ascii="Consolas" w:hAnsi="Consolas" w:cs="Consolas"/>
          <w:color w:val="000000"/>
          <w:sz w:val="19"/>
          <w:szCs w:val="19"/>
          <w:lang w:val="en-US"/>
        </w:rPr>
        <w:t xml:space="preserve"> Pen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Pen(Color.Yellow);</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$"Inside the CreateNewObjectWithRef method the color of new pen object is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Pen pen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Color.Blue);</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ChangeColor(</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the ChangeColor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CreateNewObjectWithoutRef(</w:t>
      </w:r>
      <w:proofErr w:type="gramEnd"/>
      <w:r>
        <w:rPr>
          <w:rFonts w:ascii="Consolas" w:hAnsi="Consolas" w:cs="Consolas"/>
          <w:color w:val="000000"/>
          <w:sz w:val="19"/>
          <w:szCs w:val="19"/>
          <w:lang w:val="en-US"/>
        </w:rPr>
        <w:t>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CreateNewObjectWithoutRef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$"Before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CreateNewObjectWithRef(</w:t>
      </w:r>
      <w:proofErr w:type="gramEnd"/>
      <w:r>
        <w:rPr>
          <w:rFonts w:ascii="Consolas" w:hAnsi="Consolas" w:cs="Consolas"/>
          <w:color w:val="0000FF"/>
          <w:sz w:val="19"/>
          <w:szCs w:val="19"/>
          <w:lang w:val="en-US"/>
        </w:rPr>
        <w:t>ref</w:t>
      </w:r>
      <w:r>
        <w:rPr>
          <w:rFonts w:ascii="Consolas" w:hAnsi="Consolas" w:cs="Consolas"/>
          <w:color w:val="000000"/>
          <w:sz w:val="19"/>
          <w:szCs w:val="19"/>
          <w:lang w:val="en-US"/>
        </w:rPr>
        <w:t xml:space="preserve"> pen);</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$"After CreateNewObjectWithRef method: </w:t>
      </w:r>
      <w:r>
        <w:rPr>
          <w:rFonts w:ascii="Consolas" w:hAnsi="Consolas" w:cs="Consolas"/>
          <w:color w:val="000000"/>
          <w:sz w:val="19"/>
          <w:szCs w:val="19"/>
          <w:lang w:val="en-US"/>
        </w:rPr>
        <w:t>{pen.Color}</w:t>
      </w:r>
      <w:r>
        <w:rPr>
          <w:rFonts w:ascii="Consolas" w:hAnsi="Consolas" w:cs="Consolas"/>
          <w:color w:val="A31515"/>
          <w:sz w:val="19"/>
          <w:szCs w:val="19"/>
          <w:lang w:val="en-US"/>
        </w:rPr>
        <w:t>"</w:t>
      </w:r>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0051F4" w:rsidRDefault="000051F4" w:rsidP="000051F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9E6568" w:rsidRDefault="000051F4" w:rsidP="000051F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7A1062" w:rsidRDefault="007A1062" w:rsidP="000051F4">
      <w:r>
        <w:rPr>
          <w:noProof/>
          <w:lang w:eastAsia="sr-Latn-RS"/>
        </w:rPr>
        <w:drawing>
          <wp:inline distT="0" distB="0" distL="0" distR="0">
            <wp:extent cx="5760720" cy="15398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2-RefOut-SendingRefParamsWithRefOut.png"/>
                    <pic:cNvPicPr/>
                  </pic:nvPicPr>
                  <pic:blipFill>
                    <a:blip r:embed="rId44">
                      <a:extLst>
                        <a:ext uri="{28A0092B-C50C-407E-A947-70E740481C1C}">
                          <a14:useLocalDpi xmlns:a14="http://schemas.microsoft.com/office/drawing/2010/main" val="0"/>
                        </a:ext>
                      </a:extLst>
                    </a:blip>
                    <a:stretch>
                      <a:fillRect/>
                    </a:stretch>
                  </pic:blipFill>
                  <pic:spPr>
                    <a:xfrm>
                      <a:off x="0" y="0"/>
                      <a:ext cx="5760720" cy="1539875"/>
                    </a:xfrm>
                    <a:prstGeom prst="rect">
                      <a:avLst/>
                    </a:prstGeom>
                  </pic:spPr>
                </pic:pic>
              </a:graphicData>
            </a:graphic>
          </wp:inline>
        </w:drawing>
      </w:r>
    </w:p>
    <w:p w:rsidR="007A1062" w:rsidRDefault="007A1062" w:rsidP="000051F4">
      <w:r>
        <w:t xml:space="preserve">In the first </w:t>
      </w:r>
      <w:r w:rsidRPr="007A1062">
        <w:rPr>
          <w:noProof/>
        </w:rPr>
        <w:t>method</w:t>
      </w:r>
      <w:r>
        <w:rPr>
          <w:noProof/>
        </w:rPr>
        <w:t>,</w:t>
      </w:r>
      <w:r>
        <w:t xml:space="preserve"> we are not using the ref keyword but the value is </w:t>
      </w:r>
      <w:r w:rsidRPr="007A1062">
        <w:rPr>
          <w:noProof/>
        </w:rPr>
        <w:t>changed</w:t>
      </w:r>
      <w:r>
        <w:t xml:space="preserve"> because we </w:t>
      </w:r>
      <w:r w:rsidR="00171D42">
        <w:t>pass</w:t>
      </w:r>
      <w:r w:rsidR="006F2A59">
        <w:t xml:space="preserve"> </w:t>
      </w:r>
      <w:r>
        <w:t xml:space="preserve">the copy of the address </w:t>
      </w:r>
      <w:r w:rsidR="006F2A59">
        <w:t>in which</w:t>
      </w:r>
      <w:r>
        <w:t xml:space="preserve"> the original value is stored. In the second method, the original value stays the same because we create a new object inside method thus the new </w:t>
      </w:r>
      <w:r w:rsidR="006F2A59">
        <w:t xml:space="preserve">memory </w:t>
      </w:r>
      <w:r>
        <w:t>address</w:t>
      </w:r>
      <w:r w:rsidR="006F2A59">
        <w:t xml:space="preserve"> is allocated</w:t>
      </w:r>
      <w:r>
        <w:t xml:space="preserve">. But in the third </w:t>
      </w:r>
      <w:r w:rsidRPr="007A1062">
        <w:rPr>
          <w:noProof/>
        </w:rPr>
        <w:t>method</w:t>
      </w:r>
      <w:r>
        <w:rPr>
          <w:noProof/>
        </w:rPr>
        <w:t>,</w:t>
      </w:r>
      <w:r>
        <w:t xml:space="preserve"> we are using the ref keyword and the </w:t>
      </w:r>
      <w:r w:rsidRPr="007A1062">
        <w:rPr>
          <w:noProof/>
        </w:rPr>
        <w:t>origin</w:t>
      </w:r>
      <w:r>
        <w:rPr>
          <w:noProof/>
        </w:rPr>
        <w:t>al</w:t>
      </w:r>
      <w:r>
        <w:t xml:space="preserve"> value changes </w:t>
      </w:r>
      <w:r w:rsidRPr="007A1062">
        <w:rPr>
          <w:noProof/>
        </w:rPr>
        <w:t>bec</w:t>
      </w:r>
      <w:r>
        <w:rPr>
          <w:noProof/>
        </w:rPr>
        <w:t>au</w:t>
      </w:r>
      <w:r w:rsidRPr="007A1062">
        <w:rPr>
          <w:noProof/>
        </w:rPr>
        <w:t>se</w:t>
      </w:r>
      <w:r>
        <w:t xml:space="preserve"> with the ref keyword we are </w:t>
      </w:r>
      <w:r w:rsidRPr="007A1062">
        <w:rPr>
          <w:noProof/>
        </w:rPr>
        <w:t>copy</w:t>
      </w:r>
      <w:r>
        <w:rPr>
          <w:noProof/>
        </w:rPr>
        <w:t>i</w:t>
      </w:r>
      <w:r w:rsidRPr="007A1062">
        <w:rPr>
          <w:noProof/>
        </w:rPr>
        <w:t>ng</w:t>
      </w:r>
      <w:r>
        <w:t xml:space="preserve"> the same address to </w:t>
      </w:r>
      <w:r w:rsidR="00C13276">
        <w:t>a</w:t>
      </w:r>
      <w:r>
        <w:t xml:space="preserve"> new object.</w:t>
      </w:r>
    </w:p>
    <w:p w:rsidR="007A1062" w:rsidRDefault="007A1062" w:rsidP="007A1062">
      <w:pPr>
        <w:pStyle w:val="Heading2"/>
      </w:pPr>
      <w:r>
        <w:t>Conclusion</w:t>
      </w:r>
    </w:p>
    <w:p w:rsidR="007A1062" w:rsidRPr="007A1062" w:rsidRDefault="007A1062" w:rsidP="007A1062">
      <w:r>
        <w:t xml:space="preserve">Now we know how to use ref and out keywords with </w:t>
      </w:r>
      <w:r w:rsidRPr="007A1062">
        <w:rPr>
          <w:noProof/>
        </w:rPr>
        <w:t>the value</w:t>
      </w:r>
      <w:r>
        <w:t xml:space="preserve"> and reference types. This is </w:t>
      </w:r>
      <w:r w:rsidRPr="007A1062">
        <w:rPr>
          <w:noProof/>
        </w:rPr>
        <w:t>quite</w:t>
      </w:r>
      <w:r>
        <w:rPr>
          <w:noProof/>
        </w:rPr>
        <w:t xml:space="preserve"> a</w:t>
      </w:r>
      <w:r>
        <w:t xml:space="preserve"> </w:t>
      </w:r>
      <w:r w:rsidRPr="007A1062">
        <w:rPr>
          <w:noProof/>
        </w:rPr>
        <w:t>useful</w:t>
      </w:r>
      <w:r>
        <w:t xml:space="preserve"> feature in C#, thus knowing how to work with those keywords is an advantage for the developers.</w:t>
      </w:r>
    </w:p>
    <w:p w:rsidR="003B7CD1" w:rsidRDefault="00796C5B" w:rsidP="00796C5B">
      <w:pPr>
        <w:pStyle w:val="Heading1"/>
      </w:pPr>
      <w:r>
        <w:lastRenderedPageBreak/>
        <w:t>Recursion and Recursive Methods</w:t>
      </w:r>
    </w:p>
    <w:p w:rsidR="00796C5B" w:rsidRDefault="00796C5B" w:rsidP="00796C5B">
      <w:r w:rsidRPr="00796C5B">
        <w:t>Recursion is a concept in which method call</w:t>
      </w:r>
      <w:r w:rsidR="00AF2517">
        <w:t>s</w:t>
      </w:r>
      <w:r w:rsidRPr="00796C5B">
        <w:t xml:space="preserve"> itself. Every recursive method needs to be terminated, therefore, we need to write a condition in which we check is the termination condition satisfied. If we don't do that, a recursive method will </w:t>
      </w:r>
      <w:r w:rsidR="006F2A59">
        <w:t>end up calling itself endlessly.</w:t>
      </w:r>
    </w:p>
    <w:p w:rsidR="00796C5B" w:rsidRDefault="00796C5B" w:rsidP="00796C5B">
      <w:r>
        <w:t xml:space="preserve">Example 1: </w:t>
      </w:r>
      <w:r w:rsidRPr="00796C5B">
        <w:t>Create an application which calculates the sum of all the numbers from n to m recursively: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CalculateSumRecursively</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 </w:t>
      </w:r>
      <w:r>
        <w:rPr>
          <w:rFonts w:ascii="Consolas" w:hAnsi="Consolas" w:cs="Consolas"/>
          <w:color w:val="0000FF"/>
          <w:sz w:val="19"/>
          <w:szCs w:val="19"/>
        </w:rPr>
        <w:t>int</w:t>
      </w:r>
      <w:r>
        <w:rPr>
          <w:rFonts w:ascii="Consolas" w:hAnsi="Consolas" w:cs="Consolas"/>
          <w:color w:val="000000"/>
          <w:sz w:val="19"/>
          <w:szCs w:val="19"/>
        </w:rPr>
        <w:t xml:space="preserve">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n;</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 &lt;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n: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number m: "</w:t>
      </w:r>
      <w:r>
        <w:rPr>
          <w:rFonts w:ascii="Consolas" w:hAnsi="Consolas" w:cs="Consolas"/>
          <w:color w:val="000000"/>
          <w:sz w:val="19"/>
          <w:szCs w:val="19"/>
        </w:rPr>
        <w:t>);</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Convert.ToInt32(Console.ReadLine());</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sidR="0025704A">
        <w:rPr>
          <w:rFonts w:ascii="Consolas" w:hAnsi="Consolas" w:cs="Consolas"/>
          <w:color w:val="000000"/>
          <w:sz w:val="19"/>
          <w:szCs w:val="19"/>
        </w:rPr>
        <w:t xml:space="preserve"> sum = CalculateSumRecursively</w:t>
      </w:r>
      <w:r>
        <w:rPr>
          <w:rFonts w:ascii="Consolas" w:hAnsi="Consolas" w:cs="Consolas"/>
          <w:color w:val="000000"/>
          <w:sz w:val="19"/>
          <w:szCs w:val="19"/>
        </w:rPr>
        <w:t>(n, 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Console.WriteLine(sum);</w:t>
      </w:r>
    </w:p>
    <w:p w:rsidR="00796C5B" w:rsidRDefault="00796C5B" w:rsidP="00796C5B">
      <w:pPr>
        <w:autoSpaceDE w:val="0"/>
        <w:autoSpaceDN w:val="0"/>
        <w:adjustRightInd w:val="0"/>
        <w:spacing w:after="0" w:line="240" w:lineRule="auto"/>
        <w:rPr>
          <w:rFonts w:ascii="Consolas" w:hAnsi="Consolas" w:cs="Consolas"/>
          <w:color w:val="000000"/>
          <w:sz w:val="19"/>
          <w:szCs w:val="19"/>
        </w:rPr>
      </w:pP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796C5B" w:rsidRDefault="00796C5B" w:rsidP="00796C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5704A" w:rsidRDefault="00796C5B" w:rsidP="00796C5B">
      <w:r>
        <w:rPr>
          <w:rFonts w:ascii="Consolas" w:hAnsi="Consolas" w:cs="Consolas"/>
          <w:color w:val="000000"/>
          <w:sz w:val="19"/>
          <w:szCs w:val="19"/>
        </w:rPr>
        <w:t xml:space="preserve">    }</w:t>
      </w:r>
    </w:p>
    <w:p w:rsidR="00796C5B" w:rsidRDefault="0025704A" w:rsidP="0025704A">
      <w:r>
        <w:rPr>
          <w:noProof/>
          <w:lang w:eastAsia="sr-Latn-RS"/>
        </w:rPr>
        <w:drawing>
          <wp:inline distT="0" distB="0" distL="0" distR="0">
            <wp:extent cx="3248478" cy="140989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Recursion.png"/>
                    <pic:cNvPicPr/>
                  </pic:nvPicPr>
                  <pic:blipFill>
                    <a:blip r:embed="rId45">
                      <a:extLst>
                        <a:ext uri="{28A0092B-C50C-407E-A947-70E740481C1C}">
                          <a14:useLocalDpi xmlns:a14="http://schemas.microsoft.com/office/drawing/2010/main" val="0"/>
                        </a:ext>
                      </a:extLst>
                    </a:blip>
                    <a:stretch>
                      <a:fillRect/>
                    </a:stretch>
                  </pic:blipFill>
                  <pic:spPr>
                    <a:xfrm>
                      <a:off x="0" y="0"/>
                      <a:ext cx="3248478" cy="1409897"/>
                    </a:xfrm>
                    <a:prstGeom prst="rect">
                      <a:avLst/>
                    </a:prstGeom>
                  </pic:spPr>
                </pic:pic>
              </a:graphicData>
            </a:graphic>
          </wp:inline>
        </w:drawing>
      </w:r>
    </w:p>
    <w:p w:rsidR="0025704A" w:rsidRDefault="0025704A" w:rsidP="0025704A">
      <w:pPr>
        <w:pStyle w:val="Heading2"/>
      </w:pPr>
      <w:r>
        <w:t>Code Explanation</w:t>
      </w:r>
    </w:p>
    <w:p w:rsidR="00A1563B" w:rsidRDefault="00A1563B" w:rsidP="00A1563B">
      <w:r>
        <w:t>The method CalculateSumRecursively is our recursive method that calculates the sum of the numbers from "n" to "m". The first thing we do is to set our sum to the value of n. Then, we check if the value of n is less then the value of m. If it is we increase the value of n by 1 and add to our sum a result of the same method but with the increased n. If it is not, we just return the value of the sum variable.</w:t>
      </w:r>
    </w:p>
    <w:p w:rsidR="00A1563B" w:rsidRDefault="00A1563B" w:rsidP="00A1563B">
      <w:r>
        <w:t xml:space="preserve">The C# will reserve a memory storage for every recursive method so that the values from the previous method are not overridden. </w:t>
      </w:r>
    </w:p>
    <w:p w:rsidR="0025704A" w:rsidRDefault="00A1563B" w:rsidP="00A1563B">
      <w:r>
        <w:lastRenderedPageBreak/>
        <w:t>So let's see our example through the diagram:</w:t>
      </w:r>
    </w:p>
    <w:p w:rsidR="00A1563B" w:rsidRDefault="0024230E" w:rsidP="00A1563B">
      <w:r>
        <w:rPr>
          <w:noProof/>
          <w:lang w:eastAsia="sr-Latn-RS"/>
        </w:rPr>
        <w:drawing>
          <wp:inline distT="0" distB="0" distL="0" distR="0">
            <wp:extent cx="5760720" cy="46761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34-RecursionGraph.png"/>
                    <pic:cNvPicPr/>
                  </pic:nvPicPr>
                  <pic:blipFill>
                    <a:blip r:embed="rId46">
                      <a:extLst>
                        <a:ext uri="{28A0092B-C50C-407E-A947-70E740481C1C}">
                          <a14:useLocalDpi xmlns:a14="http://schemas.microsoft.com/office/drawing/2010/main" val="0"/>
                        </a:ext>
                      </a:extLst>
                    </a:blip>
                    <a:stretch>
                      <a:fillRect/>
                    </a:stretch>
                  </pic:blipFill>
                  <pic:spPr>
                    <a:xfrm>
                      <a:off x="0" y="0"/>
                      <a:ext cx="5760720" cy="4676140"/>
                    </a:xfrm>
                    <a:prstGeom prst="rect">
                      <a:avLst/>
                    </a:prstGeom>
                  </pic:spPr>
                </pic:pic>
              </a:graphicData>
            </a:graphic>
          </wp:inline>
        </w:drawing>
      </w:r>
    </w:p>
    <w:p w:rsidR="0024230E" w:rsidRDefault="0024230E" w:rsidP="0024230E">
      <w:pPr>
        <w:pStyle w:val="Heading2"/>
      </w:pPr>
      <w:r>
        <w:t>Additional Example</w:t>
      </w:r>
    </w:p>
    <w:p w:rsidR="0024230E" w:rsidRDefault="0024230E" w:rsidP="0024230E">
      <w:r>
        <w:t xml:space="preserve">Let’s practice some more with the Example2: </w:t>
      </w:r>
      <w:r w:rsidR="00BF756E">
        <w:t xml:space="preserve">Create an application which prints out how many times the number can be </w:t>
      </w:r>
      <w:r w:rsidR="00BF756E" w:rsidRPr="006E23F4">
        <w:rPr>
          <w:noProof/>
        </w:rPr>
        <w:t>d</w:t>
      </w:r>
      <w:r w:rsidR="006E23F4">
        <w:rPr>
          <w:noProof/>
        </w:rPr>
        <w:t>i</w:t>
      </w:r>
      <w:r w:rsidR="00BF756E" w:rsidRPr="006E23F4">
        <w:rPr>
          <w:noProof/>
        </w:rPr>
        <w:t>vided</w:t>
      </w:r>
      <w:r w:rsidR="00BF756E">
        <w:t xml:space="preserve"> by 2:</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CountDivisions(</w:t>
      </w:r>
      <w:r>
        <w:rPr>
          <w:rFonts w:ascii="Consolas" w:hAnsi="Consolas" w:cs="Consolas"/>
          <w:color w:val="0000FF"/>
          <w:sz w:val="19"/>
          <w:szCs w:val="19"/>
        </w:rPr>
        <w:t>double</w:t>
      </w:r>
      <w:r>
        <w:rPr>
          <w:rFonts w:ascii="Consolas" w:hAnsi="Consolas" w:cs="Consolas"/>
          <w:color w:val="000000"/>
          <w:sz w:val="19"/>
          <w:szCs w:val="19"/>
        </w:rPr>
        <w:t xml:space="preserve"> 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(number % 2 == 0)</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2;</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"Enter your number: "</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number = Convert.ToDouble(Console.ReadLine());</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count = CountDivisions(number);</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$"Total number of divisions: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F756E" w:rsidRDefault="00BF756E" w:rsidP="00BF756E">
      <w:pPr>
        <w:autoSpaceDE w:val="0"/>
        <w:autoSpaceDN w:val="0"/>
        <w:adjustRightInd w:val="0"/>
        <w:spacing w:after="0" w:line="240" w:lineRule="auto"/>
        <w:rPr>
          <w:rFonts w:ascii="Consolas" w:hAnsi="Consolas" w:cs="Consolas"/>
          <w:color w:val="000000"/>
          <w:sz w:val="19"/>
          <w:szCs w:val="19"/>
        </w:rPr>
      </w:pP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BF756E" w:rsidRDefault="00BF756E" w:rsidP="00BF75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7743E" w:rsidRDefault="00BF756E" w:rsidP="00BF756E">
      <w:r>
        <w:rPr>
          <w:rFonts w:ascii="Consolas" w:hAnsi="Consolas" w:cs="Consolas"/>
          <w:color w:val="000000"/>
          <w:sz w:val="19"/>
          <w:szCs w:val="19"/>
        </w:rPr>
        <w:t xml:space="preserve">    }</w:t>
      </w:r>
    </w:p>
    <w:p w:rsidR="00BF756E" w:rsidRDefault="00F7743E" w:rsidP="00F7743E">
      <w:r>
        <w:t>Excellent.</w:t>
      </w:r>
    </w:p>
    <w:p w:rsidR="00F7743E" w:rsidRDefault="00F7743E" w:rsidP="00F7743E">
      <w:r>
        <w:t xml:space="preserve">Now we have a good knowledge </w:t>
      </w:r>
      <w:r w:rsidR="006E23F4">
        <w:rPr>
          <w:noProof/>
        </w:rPr>
        <w:t>of</w:t>
      </w:r>
      <w:r>
        <w:t xml:space="preserve"> recursion and recursive methods.</w:t>
      </w:r>
    </w:p>
    <w:p w:rsidR="00C1725F" w:rsidRDefault="00C1725F" w:rsidP="00F7743E"/>
    <w:p w:rsidR="00C1725F" w:rsidRDefault="00C1725F" w:rsidP="00C1725F">
      <w:pPr>
        <w:pStyle w:val="Heading1"/>
      </w:pPr>
      <w:r>
        <w:t>Arrays</w:t>
      </w:r>
    </w:p>
    <w:p w:rsidR="00C1725F" w:rsidRDefault="006E23F4" w:rsidP="00C1725F">
      <w:r>
        <w:t xml:space="preserve">We often have a </w:t>
      </w:r>
      <w:r w:rsidRPr="006E23F4">
        <w:rPr>
          <w:noProof/>
        </w:rPr>
        <w:t>situation</w:t>
      </w:r>
      <w:r>
        <w:t xml:space="preserve"> where we need to use a couple variables of the same type and to execute the same operation on each of them. Imagine if we need </w:t>
      </w:r>
      <w:r w:rsidRPr="006E23F4">
        <w:rPr>
          <w:noProof/>
        </w:rPr>
        <w:t>hundreds</w:t>
      </w:r>
      <w:r>
        <w:t xml:space="preserve"> of them or even more, </w:t>
      </w:r>
      <w:ins w:id="33" w:author="Vlada" w:date="2018-07-16T23:33:00Z">
        <w:r w:rsidR="006F2A59">
          <w:t>(hm, what?</w:t>
        </w:r>
        <w:r w:rsidR="00337E90">
          <w:t xml:space="preserve"> Ovo </w:t>
        </w:r>
      </w:ins>
      <w:ins w:id="34" w:author="Vlada" w:date="2018-07-16T23:34:00Z">
        <w:r w:rsidR="00337E90">
          <w:t>treba da se podeli nekako, nece biti razumljivo</w:t>
        </w:r>
      </w:ins>
      <w:ins w:id="35" w:author="Vlada" w:date="2018-07-16T23:33:00Z">
        <w:r w:rsidR="006F2A59">
          <w:t xml:space="preserve">) </w:t>
        </w:r>
      </w:ins>
      <w:r>
        <w:t xml:space="preserve">well we will </w:t>
      </w:r>
      <w:r w:rsidRPr="006E23F4">
        <w:rPr>
          <w:noProof/>
        </w:rPr>
        <w:t>concur</w:t>
      </w:r>
      <w:r>
        <w:t xml:space="preserve"> that creating a </w:t>
      </w:r>
      <w:r w:rsidRPr="006E23F4">
        <w:rPr>
          <w:noProof/>
        </w:rPr>
        <w:t>hund</w:t>
      </w:r>
      <w:r>
        <w:rPr>
          <w:noProof/>
        </w:rPr>
        <w:t>re</w:t>
      </w:r>
      <w:r w:rsidRPr="006E23F4">
        <w:rPr>
          <w:noProof/>
        </w:rPr>
        <w:t>d</w:t>
      </w:r>
      <w:r>
        <w:t xml:space="preserve"> variables of </w:t>
      </w:r>
      <w:r w:rsidRPr="006E23F4">
        <w:rPr>
          <w:noProof/>
        </w:rPr>
        <w:t>a</w:t>
      </w:r>
      <w:r>
        <w:rPr>
          <w:noProof/>
        </w:rPr>
        <w:t>n</w:t>
      </w:r>
      <w:r w:rsidRPr="006E23F4">
        <w:rPr>
          <w:noProof/>
        </w:rPr>
        <w:t xml:space="preserve"> int</w:t>
      </w:r>
      <w:r>
        <w:t xml:space="preserve"> type, for example, is not a solution.</w:t>
      </w:r>
    </w:p>
    <w:p w:rsidR="006E23F4" w:rsidRDefault="00337E90" w:rsidP="00C1725F">
      <w:r>
        <w:rPr>
          <w:noProof/>
        </w:rPr>
        <w:t>Fortunately</w:t>
      </w:r>
      <w:r w:rsidR="006E23F4">
        <w:rPr>
          <w:noProof/>
        </w:rPr>
        <w:t xml:space="preserve">, C# </w:t>
      </w:r>
      <w:r w:rsidR="006E23F4" w:rsidRPr="006E23F4">
        <w:rPr>
          <w:noProof/>
        </w:rPr>
        <w:t>provide</w:t>
      </w:r>
      <w:r w:rsidR="006E23F4">
        <w:rPr>
          <w:noProof/>
        </w:rPr>
        <w:t>s us with the complex type named array.</w:t>
      </w:r>
      <w:r w:rsidR="006E23F4">
        <w:t xml:space="preserve"> </w:t>
      </w:r>
    </w:p>
    <w:p w:rsidR="006E23F4" w:rsidRPr="005F5167" w:rsidRDefault="006E23F4" w:rsidP="00C1725F">
      <w:r>
        <w:t xml:space="preserve">Arrays are the reference data types that consist of </w:t>
      </w:r>
      <w:r>
        <w:rPr>
          <w:noProof/>
        </w:rPr>
        <w:t>data</w:t>
      </w:r>
      <w:r>
        <w:t xml:space="preserve"> of the same type, arranged in the</w:t>
      </w:r>
      <w:ins w:id="36" w:author="Marinko Spasojevic" w:date="2018-07-18T08:41:00Z">
        <w:r w:rsidR="00DD01D6">
          <w:t xml:space="preserve"> </w:t>
        </w:r>
      </w:ins>
      <w:r w:rsidR="00DD01D6">
        <w:t>sequential collection</w:t>
      </w:r>
      <w:r>
        <w:t xml:space="preserve">. We can access any information inside an array by stating the name of the array and the position of the data. </w:t>
      </w:r>
      <w:r w:rsidR="009A6FBE">
        <w:t xml:space="preserve">The data position inside an array is called </w:t>
      </w:r>
      <w:r w:rsidR="009A6FBE" w:rsidRPr="009A6FBE">
        <w:rPr>
          <w:b/>
        </w:rPr>
        <w:t>Index</w:t>
      </w:r>
      <w:r w:rsidR="009A6FBE">
        <w:rPr>
          <w:b/>
        </w:rPr>
        <w:t>.</w:t>
      </w:r>
      <w:r w:rsidR="005F5167">
        <w:rPr>
          <w:b/>
        </w:rPr>
        <w:t xml:space="preserve"> </w:t>
      </w:r>
      <w:r w:rsidR="005F5167">
        <w:t xml:space="preserve">In arrays indexes are </w:t>
      </w:r>
      <w:r w:rsidR="005F5167" w:rsidRPr="005F5167">
        <w:rPr>
          <w:noProof/>
        </w:rPr>
        <w:t>zero</w:t>
      </w:r>
      <w:r w:rsidR="005F5167">
        <w:rPr>
          <w:noProof/>
        </w:rPr>
        <w:t>-</w:t>
      </w:r>
      <w:r w:rsidR="005F5167" w:rsidRPr="005F5167">
        <w:rPr>
          <w:noProof/>
        </w:rPr>
        <w:t>based</w:t>
      </w:r>
      <w:r w:rsidR="005F5167">
        <w:t xml:space="preserve">. That </w:t>
      </w:r>
      <w:r w:rsidR="005F5167" w:rsidRPr="005F5167">
        <w:rPr>
          <w:noProof/>
        </w:rPr>
        <w:t>me</w:t>
      </w:r>
      <w:r w:rsidR="005F5167">
        <w:rPr>
          <w:noProof/>
        </w:rPr>
        <w:t>an</w:t>
      </w:r>
      <w:r w:rsidR="005F5167" w:rsidRPr="005F5167">
        <w:rPr>
          <w:noProof/>
        </w:rPr>
        <w:t>s</w:t>
      </w:r>
      <w:r w:rsidR="005F5167">
        <w:t xml:space="preserve"> that the </w:t>
      </w:r>
      <w:r w:rsidR="005F5167" w:rsidRPr="005F5167">
        <w:rPr>
          <w:noProof/>
        </w:rPr>
        <w:t>first</w:t>
      </w:r>
      <w:r w:rsidR="005F5167">
        <w:t xml:space="preserve"> element is stored on the zero index and the last element is on the array</w:t>
      </w:r>
      <w:del w:id="37" w:author="Vlada" w:date="2018-07-16T23:36:00Z">
        <w:r w:rsidR="005F5167" w:rsidRPr="005F5167" w:rsidDel="00337E90">
          <w:rPr>
            <w:noProof/>
          </w:rPr>
          <w:delText>.</w:delText>
        </w:r>
      </w:del>
      <w:r w:rsidR="005F5167">
        <w:rPr>
          <w:noProof/>
        </w:rPr>
        <w:t xml:space="preserve"> </w:t>
      </w:r>
      <w:r w:rsidR="005F5167" w:rsidRPr="005F5167">
        <w:rPr>
          <w:noProof/>
        </w:rPr>
        <w:t>Length</w:t>
      </w:r>
      <w:r w:rsidR="005F5167">
        <w:t xml:space="preserve"> – 1 index. So, if our array has </w:t>
      </w:r>
      <w:r w:rsidR="005F5167" w:rsidRPr="005F5167">
        <w:rPr>
          <w:noProof/>
        </w:rPr>
        <w:t>5</w:t>
      </w:r>
      <w:r w:rsidR="005F5167">
        <w:t xml:space="preserve"> elements, indexes are addressed from 0 to 4.</w:t>
      </w:r>
    </w:p>
    <w:p w:rsidR="009A6FBE" w:rsidRDefault="009A6FBE" w:rsidP="009A6FBE">
      <w:pPr>
        <w:pStyle w:val="Heading2"/>
      </w:pPr>
      <w:r>
        <w:t>Array Declaration and Initialization</w:t>
      </w:r>
    </w:p>
    <w:p w:rsidR="009A6FBE" w:rsidRDefault="009A6FBE" w:rsidP="009A6FBE">
      <w:r>
        <w:t>To declare an array</w:t>
      </w:r>
      <w:r w:rsidR="00A82535">
        <w:t xml:space="preserve"> we state the type of that array then the square brackets and finally the name of that array:</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numbers;</w:t>
      </w:r>
    </w:p>
    <w:p w:rsidR="00A82535" w:rsidRPr="009A6FBE" w:rsidRDefault="00A82535" w:rsidP="00A82535">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w:t>
      </w:r>
      <w:r>
        <w:rPr>
          <w:rFonts w:ascii="Consolas" w:hAnsi="Consolas" w:cs="Consolas"/>
          <w:noProof/>
          <w:color w:val="000000"/>
          <w:sz w:val="19"/>
          <w:szCs w:val="19"/>
          <w:lang w:val="en-US"/>
        </w:rPr>
        <w:t>pens</w:t>
      </w:r>
      <w:r>
        <w:rPr>
          <w:rFonts w:ascii="Consolas" w:hAnsi="Consolas" w:cs="Consolas"/>
          <w:color w:val="000000"/>
          <w:sz w:val="19"/>
          <w:szCs w:val="19"/>
          <w:lang w:val="en-US"/>
        </w:rPr>
        <w:t>;</w:t>
      </w:r>
    </w:p>
    <w:p w:rsidR="006E23F4" w:rsidRDefault="00A82535" w:rsidP="00C1725F">
      <w:pPr>
        <w:rPr>
          <w:b/>
        </w:rPr>
      </w:pPr>
      <w:r>
        <w:rPr>
          <w:b/>
          <w:noProof/>
        </w:rPr>
        <w:t>The i</w:t>
      </w:r>
      <w:r w:rsidRPr="00A82535">
        <w:rPr>
          <w:b/>
          <w:noProof/>
        </w:rPr>
        <w:t>mportant</w:t>
      </w:r>
      <w:r w:rsidRPr="00A82535">
        <w:rPr>
          <w:b/>
        </w:rPr>
        <w:t xml:space="preserve"> thing to know is that no matter whether we store the reference type or the value type data inside an array, </w:t>
      </w:r>
      <w:r>
        <w:rPr>
          <w:b/>
        </w:rPr>
        <w:t xml:space="preserve">the </w:t>
      </w:r>
      <w:r w:rsidRPr="00A82535">
        <w:rPr>
          <w:b/>
          <w:noProof/>
        </w:rPr>
        <w:t>array</w:t>
      </w:r>
      <w:r w:rsidRPr="00A82535">
        <w:rPr>
          <w:b/>
        </w:rPr>
        <w:t xml:space="preserve"> is always a reference data type.</w:t>
      </w:r>
    </w:p>
    <w:p w:rsidR="00A82535" w:rsidRDefault="00A82535" w:rsidP="00C1725F">
      <w:r>
        <w:t xml:space="preserve">To initialize our arrays we need to write a new keyword then the </w:t>
      </w:r>
      <w:r w:rsidR="000B366E">
        <w:t xml:space="preserve">data </w:t>
      </w:r>
      <w:r>
        <w:t>type and finally the square brackets with the array capacity inside:</w:t>
      </w:r>
    </w:p>
    <w:p w:rsidR="00A82535" w:rsidRDefault="00A82535" w:rsidP="00A8253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w:t>
      </w:r>
    </w:p>
    <w:p w:rsidR="00A82535" w:rsidRDefault="00A82535" w:rsidP="00A82535">
      <w:proofErr w:type="gramStart"/>
      <w:r>
        <w:rPr>
          <w:rFonts w:ascii="Consolas" w:hAnsi="Consolas" w:cs="Consolas"/>
          <w:color w:val="000000"/>
          <w:sz w:val="19"/>
          <w:szCs w:val="19"/>
          <w:lang w:val="en-US"/>
        </w:rPr>
        <w:t>pens</w:t>
      </w:r>
      <w:proofErr w:type="gramEnd"/>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Pen[5];</w:t>
      </w:r>
    </w:p>
    <w:p w:rsidR="00A82535" w:rsidRDefault="00A82535" w:rsidP="00A82535">
      <w:pPr>
        <w:rPr>
          <w:noProof/>
        </w:rPr>
      </w:pPr>
      <w:r>
        <w:t>In a first example, we store the int type (</w:t>
      </w:r>
      <w:r w:rsidRPr="00A82535">
        <w:rPr>
          <w:noProof/>
        </w:rPr>
        <w:t>va</w:t>
      </w:r>
      <w:r>
        <w:rPr>
          <w:noProof/>
        </w:rPr>
        <w:t>lu</w:t>
      </w:r>
      <w:r w:rsidRPr="00A82535">
        <w:rPr>
          <w:noProof/>
        </w:rPr>
        <w:t>e</w:t>
      </w:r>
      <w:r>
        <w:t xml:space="preserve"> type) inside the numbers array thus reserving the space in our memory for five integers. But in the second </w:t>
      </w:r>
      <w:r w:rsidRPr="00A82535">
        <w:rPr>
          <w:noProof/>
        </w:rPr>
        <w:t>example</w:t>
      </w:r>
      <w:r>
        <w:rPr>
          <w:noProof/>
        </w:rPr>
        <w:t>,</w:t>
      </w:r>
      <w:r>
        <w:t xml:space="preserve"> we are reserving the space in our memory for five Pen types (reference types) so we are not </w:t>
      </w:r>
      <w:r w:rsidRPr="00A82535">
        <w:rPr>
          <w:noProof/>
        </w:rPr>
        <w:t>storing their values bat the</w:t>
      </w:r>
      <w:r>
        <w:rPr>
          <w:noProof/>
        </w:rPr>
        <w:t>ir</w:t>
      </w:r>
      <w:r w:rsidRPr="00A82535">
        <w:rPr>
          <w:noProof/>
        </w:rPr>
        <w:t xml:space="preserve"> references</w:t>
      </w:r>
      <w:r>
        <w:rPr>
          <w:noProof/>
        </w:rPr>
        <w:t xml:space="preserve">. All the Pen values are </w:t>
      </w:r>
      <w:r w:rsidRPr="00A82535">
        <w:rPr>
          <w:noProof/>
        </w:rPr>
        <w:t>null</w:t>
      </w:r>
      <w:r>
        <w:rPr>
          <w:noProof/>
        </w:rPr>
        <w:t xml:space="preserve"> for now.</w:t>
      </w:r>
    </w:p>
    <w:p w:rsidR="00A82535" w:rsidRDefault="005F5167" w:rsidP="00A82535">
      <w:r>
        <w:t xml:space="preserve">Until now, we have just allocated the memory for our values, we didn’t actually add those values at all. So, to finish the initialization process we need to add values to our arrays. The most common way is to </w:t>
      </w:r>
      <w:r w:rsidRPr="005F5167">
        <w:rPr>
          <w:noProof/>
        </w:rPr>
        <w:t>dec</w:t>
      </w:r>
      <w:r>
        <w:rPr>
          <w:noProof/>
        </w:rPr>
        <w:t>la</w:t>
      </w:r>
      <w:r w:rsidRPr="005F5167">
        <w:rPr>
          <w:noProof/>
        </w:rPr>
        <w:t>re</w:t>
      </w:r>
      <w:r>
        <w:t>, allocate and initialize an array in one line of code:</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5F5167" w:rsidRDefault="005F5167" w:rsidP="005F5167">
      <w:proofErr w:type="gramStart"/>
      <w:r>
        <w:rPr>
          <w:rFonts w:ascii="Consolas" w:hAnsi="Consolas" w:cs="Consolas"/>
          <w:color w:val="000000"/>
          <w:sz w:val="19"/>
          <w:szCs w:val="19"/>
          <w:lang w:val="en-US"/>
        </w:rPr>
        <w:t>Pen[</w:t>
      </w:r>
      <w:proofErr w:type="gramEnd"/>
      <w:r>
        <w:rPr>
          <w:rFonts w:ascii="Consolas" w:hAnsi="Consolas" w:cs="Consolas"/>
          <w:color w:val="000000"/>
          <w:sz w:val="19"/>
          <w:szCs w:val="19"/>
          <w:lang w:val="en-US"/>
        </w:rPr>
        <w:t xml:space="preserve">] penArrayExample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Pen[3]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Pen(Color.Red),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Pen(Color.Green), </w:t>
      </w:r>
      <w:r>
        <w:rPr>
          <w:rFonts w:ascii="Consolas" w:hAnsi="Consolas" w:cs="Consolas"/>
          <w:color w:val="0000FF"/>
          <w:sz w:val="19"/>
          <w:szCs w:val="19"/>
          <w:lang w:val="en-US"/>
        </w:rPr>
        <w:t>new</w:t>
      </w:r>
      <w:r>
        <w:rPr>
          <w:rFonts w:ascii="Consolas" w:hAnsi="Consolas" w:cs="Consolas"/>
          <w:color w:val="000000"/>
          <w:sz w:val="19"/>
          <w:szCs w:val="19"/>
          <w:lang w:val="en-US"/>
        </w:rPr>
        <w:t xml:space="preserve"> Pen(Color.Blue) };</w:t>
      </w:r>
    </w:p>
    <w:p w:rsidR="005F5167" w:rsidRDefault="005F5167" w:rsidP="00A82535">
      <w:r>
        <w:lastRenderedPageBreak/>
        <w:t>We can use the indexes as well, to populate an array:</w:t>
      </w:r>
    </w:p>
    <w:p w:rsidR="005F5167" w:rsidRDefault="005F5167" w:rsidP="005F5167">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w:t>
      </w:r>
      <w:r w:rsidR="00115B36">
        <w:rPr>
          <w:rFonts w:ascii="Consolas" w:hAnsi="Consolas" w:cs="Consolas"/>
          <w:color w:val="000000"/>
          <w:sz w:val="19"/>
          <w:szCs w:val="19"/>
          <w:lang w:val="en-US"/>
        </w:rPr>
        <w:t>numbers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[2];</w:t>
      </w:r>
    </w:p>
    <w:p w:rsidR="005F5167" w:rsidRDefault="00115B36" w:rsidP="005F5167">
      <w:pPr>
        <w:rPr>
          <w:rFonts w:ascii="Consolas" w:hAnsi="Consolas" w:cs="Consolas"/>
          <w:color w:val="000000"/>
          <w:sz w:val="19"/>
          <w:szCs w:val="19"/>
          <w:lang w:val="en-US"/>
        </w:rPr>
      </w:pP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0] = 5; numbers</w:t>
      </w:r>
      <w:r w:rsidR="005F5167">
        <w:rPr>
          <w:rFonts w:ascii="Consolas" w:hAnsi="Consolas" w:cs="Consolas"/>
          <w:color w:val="000000"/>
          <w:sz w:val="19"/>
          <w:szCs w:val="19"/>
          <w:lang w:val="en-US"/>
        </w:rPr>
        <w:t>[1] = 7;</w:t>
      </w:r>
    </w:p>
    <w:p w:rsidR="00115B36" w:rsidRDefault="00115B36" w:rsidP="00115B36">
      <w:pPr>
        <w:pStyle w:val="Heading2"/>
      </w:pPr>
      <w:r>
        <w:t>Array Manipulation</w:t>
      </w:r>
    </w:p>
    <w:p w:rsidR="00115B36" w:rsidRDefault="00115B36" w:rsidP="00115B36">
      <w:r>
        <w:t>To manipu</w:t>
      </w:r>
      <w:r w:rsidR="000B366E">
        <w:t>late with an array, we can use the</w:t>
      </w:r>
      <w:r>
        <w:t xml:space="preserve"> </w:t>
      </w:r>
      <w:r w:rsidR="008101F3">
        <w:t>„</w:t>
      </w:r>
      <w:r>
        <w:t>for</w:t>
      </w:r>
      <w:r w:rsidR="008101F3">
        <w:t>“</w:t>
      </w:r>
      <w:r>
        <w:t xml:space="preserve"> </w:t>
      </w:r>
      <w:r w:rsidRPr="008101F3">
        <w:rPr>
          <w:noProof/>
        </w:rPr>
        <w:t>loop</w:t>
      </w:r>
      <w:r>
        <w:t xml:space="preserve">. With </w:t>
      </w:r>
      <w:r w:rsidR="000B366E">
        <w:t>the</w:t>
      </w:r>
      <w:r>
        <w:t xml:space="preserve"> for loop we are using indexes to access each element of an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15B36" w:rsidRDefault="004737C5" w:rsidP="004737C5">
      <w:pPr>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r>
        <w:t>We can do the same thing but with the foreach loop. Difference between these two approaches is because with the for loop we are using indexes to access elements (variable i), but with the foreach loop we are not using indexes but the actual values: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[5] { 4, 5, 7, 8, 3};</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8101F3">
        <w:rPr>
          <w:rFonts w:ascii="Consolas" w:hAnsi="Consolas" w:cs="Consolas"/>
          <w:noProof/>
          <w:color w:val="000000"/>
          <w:sz w:val="19"/>
          <w:szCs w:val="19"/>
          <w:lang w:val="en-US"/>
        </w:rPr>
        <w:t>i</w:t>
      </w:r>
      <w:r>
        <w:rPr>
          <w:rFonts w:ascii="Consolas" w:hAnsi="Consolas" w:cs="Consolas"/>
          <w:color w:val="000000"/>
          <w:sz w:val="19"/>
          <w:szCs w:val="19"/>
          <w:lang w:val="en-US"/>
        </w:rPr>
        <w:t xml:space="preserve">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Pr="00115B36" w:rsidRDefault="004737C5" w:rsidP="004737C5">
      <w:r>
        <w:rPr>
          <w:rFonts w:ascii="Consolas" w:hAnsi="Consolas" w:cs="Consolas"/>
          <w:color w:val="000000"/>
          <w:sz w:val="19"/>
          <w:szCs w:val="19"/>
          <w:lang w:val="en-US"/>
        </w:rPr>
        <w:t>}</w:t>
      </w:r>
    </w:p>
    <w:p w:rsidR="005F5167" w:rsidRDefault="00B032FA" w:rsidP="00B032FA">
      <w:pPr>
        <w:pStyle w:val="Heading2"/>
      </w:pPr>
      <w:r>
        <w:t>Examples</w:t>
      </w:r>
    </w:p>
    <w:p w:rsidR="00B032FA" w:rsidRDefault="00B032FA" w:rsidP="00B032FA">
      <w:r>
        <w:t>Example1: Create</w:t>
      </w:r>
      <w:r w:rsidR="000B366E">
        <w:t xml:space="preserve"> an application in which we</w:t>
      </w:r>
      <w:r>
        <w:t xml:space="preserve"> create an array of n elements, populate that array with the random integer numbers, print out all those numbers and the sum: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//array is a reference type so every action in this method will affect original array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PopulateArray(</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Random r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Random(</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numbers.Length;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numbers[</w:t>
      </w:r>
      <w:proofErr w:type="gramEnd"/>
      <w:r>
        <w:rPr>
          <w:rFonts w:ascii="Consolas" w:hAnsi="Consolas" w:cs="Consolas"/>
          <w:color w:val="000000"/>
          <w:sz w:val="19"/>
          <w:szCs w:val="19"/>
          <w:lang w:val="en-US"/>
        </w:rPr>
        <w:t>i] = r.Next(1, 101);</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w:t>
      </w:r>
      <w:r>
        <w:rPr>
          <w:rFonts w:ascii="Consolas" w:hAnsi="Consolas" w:cs="Consolas"/>
          <w:color w:val="000000"/>
          <w:sz w:val="19"/>
          <w:szCs w:val="19"/>
          <w:lang w:val="en-US"/>
        </w:rPr>
        <w:t>{i+1}</w:t>
      </w:r>
      <w:r>
        <w:rPr>
          <w:rFonts w:ascii="Consolas" w:hAnsi="Consolas" w:cs="Consolas"/>
          <w:color w:val="A31515"/>
          <w:sz w:val="19"/>
          <w:szCs w:val="19"/>
          <w:lang w:val="en-US"/>
        </w:rPr>
        <w:t xml:space="preserve">. element is </w:t>
      </w:r>
      <w:r>
        <w:rPr>
          <w:rFonts w:ascii="Consolas" w:hAnsi="Consolas" w:cs="Consolas"/>
          <w:color w:val="000000"/>
          <w:sz w:val="19"/>
          <w:szCs w:val="19"/>
          <w:lang w:val="en-US"/>
        </w:rPr>
        <w:t>{numbers[i]}</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CalculateSum(</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sum = 0;</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w:t>
      </w:r>
      <w:r>
        <w:rPr>
          <w:rFonts w:ascii="Consolas" w:hAnsi="Consolas" w:cs="Consolas"/>
          <w:color w:val="0000FF"/>
          <w:sz w:val="19"/>
          <w:szCs w:val="19"/>
          <w:lang w:val="en-US"/>
        </w:rPr>
        <w:t>in</w:t>
      </w:r>
      <w:r>
        <w:rPr>
          <w:rFonts w:ascii="Consolas" w:hAnsi="Consolas" w:cs="Consolas"/>
          <w:color w:val="000000"/>
          <w:sz w:val="19"/>
          <w:szCs w:val="19"/>
          <w:lang w:val="en-US"/>
        </w:rPr>
        <w:t xml:space="preserve"> 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sum</w:t>
      </w:r>
      <w:proofErr w:type="gramEnd"/>
      <w:r>
        <w:rPr>
          <w:rFonts w:ascii="Consolas" w:hAnsi="Consolas" w:cs="Consolas"/>
          <w:color w:val="000000"/>
          <w:sz w:val="19"/>
          <w:szCs w:val="19"/>
          <w:lang w:val="en-US"/>
        </w:rPr>
        <w:t xml:space="preserve"> += i;</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$"The sum of all the elements is </w:t>
      </w:r>
      <w:r>
        <w:rPr>
          <w:rFonts w:ascii="Consolas" w:hAnsi="Consolas" w:cs="Consolas"/>
          <w:color w:val="000000"/>
          <w:sz w:val="19"/>
          <w:szCs w:val="19"/>
          <w:lang w:val="en-US"/>
        </w:rPr>
        <w:t>{sum}</w:t>
      </w:r>
      <w:r>
        <w:rPr>
          <w:rFonts w:ascii="Consolas" w:hAnsi="Consolas" w:cs="Consolas"/>
          <w:color w:val="A31515"/>
          <w:sz w:val="19"/>
          <w:szCs w:val="19"/>
          <w:lang w:val="en-US"/>
        </w:rPr>
        <w:t>"</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"Enter an array capacity: "</w:t>
      </w:r>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capacity = Convert.ToInt32(Console.ReadLine());</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numbers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[capacity];</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PopulateArray(</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CalculateSum(</w:t>
      </w:r>
      <w:proofErr w:type="gramEnd"/>
      <w:r>
        <w:rPr>
          <w:rFonts w:ascii="Consolas" w:hAnsi="Consolas" w:cs="Consolas"/>
          <w:color w:val="000000"/>
          <w:sz w:val="19"/>
          <w:szCs w:val="19"/>
          <w:lang w:val="en-US"/>
        </w:rPr>
        <w:t>numbers);</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4737C5" w:rsidRDefault="004737C5" w:rsidP="004737C5">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4737C5" w:rsidRDefault="004737C5" w:rsidP="004737C5">
      <w:r>
        <w:rPr>
          <w:rFonts w:ascii="Consolas" w:hAnsi="Consolas" w:cs="Consolas"/>
          <w:color w:val="000000"/>
          <w:sz w:val="19"/>
          <w:szCs w:val="19"/>
          <w:lang w:val="en-US"/>
        </w:rPr>
        <w:t xml:space="preserve">    }</w:t>
      </w:r>
    </w:p>
    <w:p w:rsidR="001105B4" w:rsidRDefault="001105B4" w:rsidP="004737C5">
      <w:r>
        <w:rPr>
          <w:noProof/>
          <w:lang w:eastAsia="sr-Latn-RS"/>
        </w:rPr>
        <w:drawing>
          <wp:inline distT="0" distB="0" distL="0" distR="0">
            <wp:extent cx="4067743" cy="19814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ArraysExample1.png"/>
                    <pic:cNvPicPr/>
                  </pic:nvPicPr>
                  <pic:blipFill>
                    <a:blip r:embed="rId47">
                      <a:extLst>
                        <a:ext uri="{28A0092B-C50C-407E-A947-70E740481C1C}">
                          <a14:useLocalDpi xmlns:a14="http://schemas.microsoft.com/office/drawing/2010/main" val="0"/>
                        </a:ext>
                      </a:extLst>
                    </a:blip>
                    <a:stretch>
                      <a:fillRect/>
                    </a:stretch>
                  </pic:blipFill>
                  <pic:spPr>
                    <a:xfrm>
                      <a:off x="0" y="0"/>
                      <a:ext cx="4067743" cy="1981477"/>
                    </a:xfrm>
                    <a:prstGeom prst="rect">
                      <a:avLst/>
                    </a:prstGeom>
                  </pic:spPr>
                </pic:pic>
              </a:graphicData>
            </a:graphic>
          </wp:inline>
        </w:drawing>
      </w:r>
    </w:p>
    <w:p w:rsidR="001105B4" w:rsidRDefault="001105B4" w:rsidP="001105B4"/>
    <w:p w:rsidR="00B032FA" w:rsidRDefault="001105B4" w:rsidP="001105B4">
      <w:pPr>
        <w:pStyle w:val="Heading2"/>
      </w:pPr>
      <w:r>
        <w:t>Parameter Arrays</w:t>
      </w:r>
    </w:p>
    <w:p w:rsidR="001105B4" w:rsidRDefault="001105B4" w:rsidP="001105B4">
      <w:r>
        <w:t>A params array enables us to pass a variable number of arguments to a method. To create a params array we must specify the params keyword when we specify the parameters for our method:</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TestMethod(</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105B4" w:rsidRDefault="001105B4" w:rsidP="001105B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//method body</w:t>
      </w:r>
      <w:r>
        <w:rPr>
          <w:rFonts w:ascii="Consolas" w:hAnsi="Consolas" w:cs="Consolas"/>
          <w:color w:val="000000"/>
          <w:sz w:val="19"/>
          <w:szCs w:val="19"/>
          <w:lang w:val="en-US"/>
        </w:rPr>
        <w:tab/>
      </w:r>
    </w:p>
    <w:p w:rsidR="001105B4" w:rsidRDefault="001105B4" w:rsidP="001105B4">
      <w:r>
        <w:rPr>
          <w:rFonts w:ascii="Consolas" w:hAnsi="Consolas" w:cs="Consolas"/>
          <w:color w:val="000000"/>
          <w:sz w:val="19"/>
          <w:szCs w:val="19"/>
          <w:lang w:val="en-US"/>
        </w:rPr>
        <w:t>}</w:t>
      </w:r>
    </w:p>
    <w:p w:rsidR="001105B4" w:rsidRDefault="004F67FC" w:rsidP="001105B4">
      <w:r>
        <w:t>The effect of the params keyword is that it allows us to send any number of arguments</w:t>
      </w:r>
      <w:r w:rsidR="003100BB">
        <w:t xml:space="preserve"> to the method’s parameter without creating an array:</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TestMethod(</w:t>
      </w:r>
      <w:proofErr w:type="gramEnd"/>
      <w:r>
        <w:rPr>
          <w:rFonts w:ascii="Consolas" w:hAnsi="Consolas" w:cs="Consolas"/>
          <w:color w:val="000000"/>
          <w:sz w:val="19"/>
          <w:szCs w:val="19"/>
          <w:lang w:val="en-US"/>
        </w:rPr>
        <w:t>1, 2, 3);</w:t>
      </w:r>
    </w:p>
    <w:p w:rsidR="003100BB" w:rsidRDefault="003100BB" w:rsidP="003100BB">
      <w:r>
        <w:rPr>
          <w:rFonts w:ascii="Consolas" w:hAnsi="Consolas" w:cs="Consolas"/>
          <w:color w:val="000000"/>
          <w:sz w:val="19"/>
          <w:szCs w:val="19"/>
          <w:lang w:val="en-US"/>
        </w:rPr>
        <w:t>}</w:t>
      </w:r>
    </w:p>
    <w:p w:rsidR="003100BB" w:rsidRDefault="003100BB" w:rsidP="003100BB">
      <w:r>
        <w:t xml:space="preserve">Even though a params array </w:t>
      </w:r>
      <w:r>
        <w:rPr>
          <w:noProof/>
        </w:rPr>
        <w:t>is</w:t>
      </w:r>
      <w:r>
        <w:t xml:space="preserve"> very </w:t>
      </w:r>
      <w:r w:rsidRPr="003100BB">
        <w:rPr>
          <w:noProof/>
        </w:rPr>
        <w:t>useful</w:t>
      </w:r>
      <w:r>
        <w:t>, we still have some limitations while working with them:</w:t>
      </w:r>
    </w:p>
    <w:p w:rsidR="003100BB" w:rsidRDefault="003100BB" w:rsidP="003100BB">
      <w:pPr>
        <w:pStyle w:val="ListParagraph"/>
        <w:numPr>
          <w:ilvl w:val="0"/>
          <w:numId w:val="4"/>
        </w:numPr>
      </w:pPr>
      <w:r>
        <w:t>We can’t use params keyword to work with two-dimensional arrays</w:t>
      </w:r>
    </w:p>
    <w:p w:rsidR="003100BB" w:rsidRDefault="003100BB" w:rsidP="003100BB">
      <w:pPr>
        <w:pStyle w:val="ListParagraph"/>
        <w:numPr>
          <w:ilvl w:val="0"/>
          <w:numId w:val="4"/>
        </w:numPr>
      </w:pPr>
      <w:r>
        <w:t>Method overloading is not possible solely with the params keyword</w:t>
      </w:r>
    </w:p>
    <w:p w:rsidR="003100BB" w:rsidRDefault="003100BB" w:rsidP="003100BB">
      <w:pPr>
        <w:pStyle w:val="ListParagraph"/>
        <w:numPr>
          <w:ilvl w:val="0"/>
          <w:numId w:val="4"/>
        </w:numPr>
      </w:pPr>
      <w:r>
        <w:t>We can’t specify ref or out keywords with params arrays</w:t>
      </w:r>
    </w:p>
    <w:p w:rsidR="003100BB" w:rsidRDefault="003100BB" w:rsidP="003100BB">
      <w:pPr>
        <w:pStyle w:val="ListParagraph"/>
        <w:numPr>
          <w:ilvl w:val="0"/>
          <w:numId w:val="4"/>
        </w:numPr>
      </w:pPr>
      <w:r>
        <w:t>A params array has to be the last parameter in our method</w:t>
      </w:r>
    </w:p>
    <w:p w:rsidR="003100BB" w:rsidRDefault="003100BB" w:rsidP="003100BB">
      <w:pPr>
        <w:pStyle w:val="ListParagraph"/>
        <w:numPr>
          <w:ilvl w:val="0"/>
          <w:numId w:val="4"/>
        </w:numPr>
      </w:pPr>
      <w:r>
        <w:t xml:space="preserve">A non-params </w:t>
      </w:r>
      <w:r w:rsidRPr="003100BB">
        <w:rPr>
          <w:noProof/>
        </w:rPr>
        <w:t>method</w:t>
      </w:r>
      <w:r>
        <w:t xml:space="preserve"> always </w:t>
      </w:r>
      <w:r w:rsidRPr="003100BB">
        <w:rPr>
          <w:noProof/>
        </w:rPr>
        <w:t>take</w:t>
      </w:r>
      <w:r>
        <w:t xml:space="preserve"> priority </w:t>
      </w:r>
      <w:r w:rsidR="00337E90">
        <w:t>ove</w:t>
      </w:r>
      <w:bookmarkStart w:id="38" w:name="_GoBack"/>
      <w:bookmarkEnd w:id="38"/>
      <w:r w:rsidR="00337E90">
        <w:t xml:space="preserve">r </w:t>
      </w:r>
      <w:r>
        <w:t>the params methods</w:t>
      </w:r>
    </w:p>
    <w:p w:rsidR="003100BB" w:rsidRDefault="003100BB" w:rsidP="003100BB">
      <w:r>
        <w:t xml:space="preserve">Example2: Create </w:t>
      </w:r>
      <w:r w:rsidRPr="003100BB">
        <w:rPr>
          <w:noProof/>
        </w:rPr>
        <w:t>an application</w:t>
      </w:r>
      <w:r>
        <w:t xml:space="preserve"> that </w:t>
      </w:r>
      <w:r w:rsidRPr="003100BB">
        <w:rPr>
          <w:noProof/>
        </w:rPr>
        <w:t>print</w:t>
      </w:r>
      <w:r>
        <w:rPr>
          <w:noProof/>
        </w:rPr>
        <w:t>s</w:t>
      </w:r>
      <w:r>
        <w:t xml:space="preserve"> out the minimum of all the numbers sent to the </w:t>
      </w:r>
      <w:r w:rsidRPr="003100BB">
        <w:rPr>
          <w:noProof/>
        </w:rPr>
        <w:t>PrintMin</w:t>
      </w:r>
      <w:r>
        <w:t xml:space="preserve"> method:</w:t>
      </w:r>
    </w:p>
    <w:p w:rsidR="003100BB" w:rsidRDefault="003100BB" w:rsidP="003100BB"/>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class</w:t>
      </w:r>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Program</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public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PrintMin(</w:t>
      </w:r>
      <w:r>
        <w:rPr>
          <w:rFonts w:ascii="Consolas" w:hAnsi="Consolas" w:cs="Consolas"/>
          <w:color w:val="0000FF"/>
          <w:sz w:val="19"/>
          <w:szCs w:val="19"/>
          <w:lang w:val="en-US"/>
        </w:rPr>
        <w:t>params</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numbers)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min = numbers[0];</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i=1; i &lt; numbers.Length; 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min &gt;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min</w:t>
      </w:r>
      <w:proofErr w:type="gramEnd"/>
      <w:r>
        <w:rPr>
          <w:rFonts w:ascii="Consolas" w:hAnsi="Consolas" w:cs="Consolas"/>
          <w:color w:val="000000"/>
          <w:sz w:val="19"/>
          <w:szCs w:val="19"/>
          <w:lang w:val="en-US"/>
        </w:rPr>
        <w:t xml:space="preserve"> = numbers[i];</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min);</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args)</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PrintMin(</w:t>
      </w:r>
      <w:proofErr w:type="gramEnd"/>
      <w:r>
        <w:rPr>
          <w:rFonts w:ascii="Consolas" w:hAnsi="Consolas" w:cs="Consolas"/>
          <w:color w:val="000000"/>
          <w:sz w:val="19"/>
          <w:szCs w:val="19"/>
          <w:lang w:val="en-US"/>
        </w:rPr>
        <w:t>49, 58, 12, 98, 47, 13);</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Console.ReadKey(</w:t>
      </w:r>
      <w:proofErr w:type="gramEnd"/>
      <w:r>
        <w:rPr>
          <w:rFonts w:ascii="Consolas" w:hAnsi="Consolas" w:cs="Consolas"/>
          <w:color w:val="000000"/>
          <w:sz w:val="19"/>
          <w:szCs w:val="19"/>
          <w:lang w:val="en-US"/>
        </w:rPr>
        <w:t>);</w:t>
      </w:r>
    </w:p>
    <w:p w:rsidR="003100BB" w:rsidRDefault="003100BB" w:rsidP="003100B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00BB" w:rsidRDefault="003100BB" w:rsidP="003100BB">
      <w:r>
        <w:rPr>
          <w:rFonts w:ascii="Consolas" w:hAnsi="Consolas" w:cs="Consolas"/>
          <w:color w:val="000000"/>
          <w:sz w:val="19"/>
          <w:szCs w:val="19"/>
          <w:lang w:val="en-US"/>
        </w:rPr>
        <w:t xml:space="preserve">    }</w:t>
      </w:r>
    </w:p>
    <w:p w:rsidR="003100BB" w:rsidRDefault="001434F6" w:rsidP="001434F6">
      <w:pPr>
        <w:pStyle w:val="Heading2"/>
      </w:pPr>
      <w:r>
        <w:t>Multi-Dimensional Array</w:t>
      </w:r>
    </w:p>
    <w:p w:rsidR="001434F6" w:rsidRDefault="001434F6" w:rsidP="001434F6">
      <w:r>
        <w:t xml:space="preserve">We know how to use single-dimensional </w:t>
      </w:r>
      <w:r w:rsidRPr="00F774F1">
        <w:rPr>
          <w:noProof/>
        </w:rPr>
        <w:t>arr</w:t>
      </w:r>
      <w:r w:rsidR="00F774F1">
        <w:rPr>
          <w:noProof/>
        </w:rPr>
        <w:t>ay</w:t>
      </w:r>
      <w:r w:rsidRPr="00F774F1">
        <w:rPr>
          <w:noProof/>
        </w:rPr>
        <w:t>s</w:t>
      </w:r>
      <w:r>
        <w:t xml:space="preserve">, but C# supports multi-dimensional arrays as well. In this </w:t>
      </w:r>
      <w:r w:rsidRPr="00F774F1">
        <w:rPr>
          <w:noProof/>
        </w:rPr>
        <w:t>section</w:t>
      </w:r>
      <w:r w:rsidR="00F774F1">
        <w:rPr>
          <w:noProof/>
        </w:rPr>
        <w:t>,</w:t>
      </w:r>
      <w:r>
        <w:t xml:space="preserve"> we are going to talk about two-dimensional arrays. Why are they called two-dimensional?</w:t>
      </w:r>
    </w:p>
    <w:p w:rsidR="001434F6" w:rsidRDefault="001434F6" w:rsidP="001434F6">
      <w:r>
        <w:t xml:space="preserve">Well, because they have two dimensions, rows and columns. To create such an array, we are using the following </w:t>
      </w:r>
      <w:r w:rsidRPr="001434F6">
        <w:rPr>
          <w:noProof/>
        </w:rPr>
        <w:t>sy</w:t>
      </w:r>
      <w:r>
        <w:t>ntax:</w:t>
      </w:r>
    </w:p>
    <w:p w:rsidR="001434F6" w:rsidRDefault="001434F6" w:rsidP="001434F6">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1434F6" w:rsidRDefault="001434F6" w:rsidP="001434F6">
      <w:r>
        <w:t xml:space="preserve">With this </w:t>
      </w:r>
      <w:r w:rsidRPr="001434F6">
        <w:rPr>
          <w:noProof/>
        </w:rPr>
        <w:t>syntax</w:t>
      </w:r>
      <w:r>
        <w:rPr>
          <w:noProof/>
        </w:rPr>
        <w:t>,</w:t>
      </w:r>
      <w:r>
        <w:t xml:space="preserve"> we create </w:t>
      </w:r>
      <w:r w:rsidRPr="001434F6">
        <w:rPr>
          <w:noProof/>
        </w:rPr>
        <w:t>a two-dimensional</w:t>
      </w:r>
      <w:r>
        <w:t xml:space="preserve"> array with three rows and two columns. So, in graphical presentation it should look like this:</w:t>
      </w:r>
    </w:p>
    <w:tbl>
      <w:tblPr>
        <w:tblStyle w:val="ListTable7Colorful-Accent1"/>
        <w:tblW w:w="0" w:type="auto"/>
        <w:jc w:val="center"/>
        <w:tblLook w:val="04A0" w:firstRow="1" w:lastRow="0" w:firstColumn="1" w:lastColumn="0" w:noHBand="0" w:noVBand="1"/>
      </w:tblPr>
      <w:tblGrid>
        <w:gridCol w:w="4230"/>
        <w:gridCol w:w="1811"/>
        <w:gridCol w:w="1969"/>
      </w:tblGrid>
      <w:tr w:rsidR="001434F6" w:rsidRPr="001434F6" w:rsidTr="00C476C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230" w:type="dxa"/>
          </w:tcPr>
          <w:p w:rsidR="001434F6" w:rsidRPr="001434F6" w:rsidRDefault="00C476CB" w:rsidP="001434F6">
            <w:pPr>
              <w:jc w:val="center"/>
              <w:rPr>
                <w:i w:val="0"/>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w:t>
            </w:r>
          </w:p>
        </w:tc>
        <w:tc>
          <w:tcPr>
            <w:tcW w:w="1811"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1</w:t>
            </w:r>
          </w:p>
        </w:tc>
        <w:tc>
          <w:tcPr>
            <w:tcW w:w="1969" w:type="dxa"/>
            <w:tcBorders>
              <w:bottom w:val="single" w:sz="4" w:space="0" w:color="auto"/>
            </w:tcBorders>
          </w:tcPr>
          <w:p w:rsidR="001434F6" w:rsidRPr="001434F6" w:rsidRDefault="001434F6" w:rsidP="001434F6">
            <w:pPr>
              <w:jc w:val="center"/>
              <w:cnfStyle w:val="100000000000" w:firstRow="1" w:lastRow="0" w:firstColumn="0" w:lastColumn="0" w:oddVBand="0" w:evenVBand="0" w:oddHBand="0" w:evenHBand="0" w:firstRowFirstColumn="0" w:firstRowLastColumn="0" w:lastRowFirstColumn="0" w:lastRowLastColumn="0"/>
              <w:rPr>
                <w:i w:val="0"/>
              </w:rPr>
            </w:pPr>
            <w:r>
              <w:rPr>
                <w:i w:val="0"/>
              </w:rPr>
              <w:t>Column 2</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1</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5</w:t>
            </w:r>
          </w:p>
        </w:tc>
      </w:tr>
      <w:tr w:rsidR="001434F6" w:rsidRPr="001434F6" w:rsidTr="00C476CB">
        <w:trPr>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2</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3</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000000" w:firstRow="0" w:lastRow="0" w:firstColumn="0" w:lastColumn="0" w:oddVBand="0" w:evenVBand="0" w:oddHBand="0" w:evenHBand="0" w:firstRowFirstColumn="0" w:firstRowLastColumn="0" w:lastRowFirstColumn="0" w:lastRowLastColumn="0"/>
            </w:pPr>
            <w:r>
              <w:t>8</w:t>
            </w:r>
          </w:p>
        </w:tc>
      </w:tr>
      <w:tr w:rsidR="00C476CB" w:rsidRPr="001434F6" w:rsidTr="00C476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30" w:type="dxa"/>
            <w:tcBorders>
              <w:right w:val="single" w:sz="4" w:space="0" w:color="auto"/>
            </w:tcBorders>
          </w:tcPr>
          <w:p w:rsidR="001434F6" w:rsidRPr="001434F6" w:rsidRDefault="001434F6" w:rsidP="00C476CB">
            <w:pPr>
              <w:rPr>
                <w:i w:val="0"/>
              </w:rPr>
            </w:pPr>
            <w:r>
              <w:rPr>
                <w:i w:val="0"/>
              </w:rPr>
              <w:t>Row 3</w:t>
            </w:r>
          </w:p>
        </w:tc>
        <w:tc>
          <w:tcPr>
            <w:tcW w:w="1811"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6</w:t>
            </w:r>
          </w:p>
        </w:tc>
        <w:tc>
          <w:tcPr>
            <w:tcW w:w="1969" w:type="dxa"/>
            <w:tcBorders>
              <w:top w:val="single" w:sz="4" w:space="0" w:color="auto"/>
              <w:left w:val="single" w:sz="4" w:space="0" w:color="auto"/>
              <w:bottom w:val="single" w:sz="4" w:space="0" w:color="auto"/>
              <w:right w:val="single" w:sz="4" w:space="0" w:color="auto"/>
            </w:tcBorders>
          </w:tcPr>
          <w:p w:rsidR="001434F6" w:rsidRPr="001434F6" w:rsidRDefault="00C476CB" w:rsidP="001434F6">
            <w:pPr>
              <w:jc w:val="center"/>
              <w:cnfStyle w:val="000000100000" w:firstRow="0" w:lastRow="0" w:firstColumn="0" w:lastColumn="0" w:oddVBand="0" w:evenVBand="0" w:oddHBand="1" w:evenHBand="0" w:firstRowFirstColumn="0" w:firstRowLastColumn="0" w:lastRowFirstColumn="0" w:lastRowLastColumn="0"/>
            </w:pPr>
            <w:r>
              <w:t>1</w:t>
            </w:r>
          </w:p>
        </w:tc>
      </w:tr>
    </w:tbl>
    <w:p w:rsidR="00C476CB" w:rsidRDefault="00C476CB" w:rsidP="001434F6">
      <w:pPr>
        <w:jc w:val="center"/>
      </w:pPr>
    </w:p>
    <w:p w:rsidR="001434F6" w:rsidRDefault="00C476CB" w:rsidP="00C476CB">
      <w:r>
        <w:t>To access any number from this array we can use the syntax with the name of the array and the position of the number between square brackets:</w:t>
      </w:r>
    </w:p>
    <w:p w:rsidR="00C476CB" w:rsidRDefault="00C476CB" w:rsidP="00C476CB">
      <w:proofErr w:type="gramStart"/>
      <w:r>
        <w:rPr>
          <w:rFonts w:ascii="Consolas" w:hAnsi="Consolas" w:cs="Consolas"/>
          <w:color w:val="0000FF"/>
          <w:sz w:val="19"/>
          <w:szCs w:val="19"/>
          <w:lang w:val="en-US"/>
        </w:rPr>
        <w:t>int</w:t>
      </w:r>
      <w:proofErr w:type="gramEnd"/>
      <w:r>
        <w:rPr>
          <w:rFonts w:ascii="Consolas" w:hAnsi="Consolas" w:cs="Consolas"/>
          <w:color w:val="000000"/>
          <w:sz w:val="19"/>
          <w:szCs w:val="19"/>
          <w:lang w:val="en-US"/>
        </w:rPr>
        <w:t xml:space="preserve"> number = numbersMultiDim[2, 1]; // 3</w:t>
      </w:r>
    </w:p>
    <w:p w:rsidR="00C476CB" w:rsidRDefault="00C476CB" w:rsidP="00C476CB">
      <w:r>
        <w:t>To iterate through all the data we can use the for loop:</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numbersMultiDim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[3, 2] { { 1, 5 }, { 3, 8 }, { 6, 1 }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i = 0; i &lt; numbersMultiDim.GetLength(0); i++)</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for</w:t>
      </w:r>
      <w:r>
        <w:rPr>
          <w:rFonts w:ascii="Consolas" w:hAnsi="Consolas" w:cs="Consolas"/>
          <w:color w:val="000000"/>
          <w:sz w:val="19"/>
          <w:szCs w:val="19"/>
          <w:lang w:val="en-US"/>
        </w:rPr>
        <w:t>(</w:t>
      </w:r>
      <w:proofErr w:type="gramEnd"/>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numbersMultiDim.GetLength(1); j++)</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numbersMultiDim[i,j]);</w:t>
      </w:r>
    </w:p>
    <w:p w:rsidR="00F774F1" w:rsidRDefault="00F774F1" w:rsidP="00C476C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C476CB" w:rsidRDefault="00C476CB" w:rsidP="00C476CB">
      <w:pPr>
        <w:rPr>
          <w:ins w:id="39" w:author="Vlada" w:date="2018-07-16T23:40:00Z"/>
          <w:rFonts w:ascii="Consolas" w:hAnsi="Consolas" w:cs="Consolas"/>
          <w:color w:val="000000"/>
          <w:sz w:val="19"/>
          <w:szCs w:val="19"/>
          <w:lang w:val="en-US"/>
        </w:rPr>
      </w:pPr>
      <w:r>
        <w:rPr>
          <w:rFonts w:ascii="Consolas" w:hAnsi="Consolas" w:cs="Consolas"/>
          <w:color w:val="000000"/>
          <w:sz w:val="19"/>
          <w:szCs w:val="19"/>
          <w:lang w:val="en-US"/>
        </w:rPr>
        <w:lastRenderedPageBreak/>
        <w:t>}</w:t>
      </w:r>
    </w:p>
    <w:p w:rsidR="00337E90" w:rsidRDefault="00337E90" w:rsidP="00C476CB">
      <w:pPr>
        <w:rPr>
          <w:rFonts w:ascii="Consolas" w:hAnsi="Consolas" w:cs="Consolas"/>
          <w:color w:val="000000"/>
          <w:sz w:val="19"/>
          <w:szCs w:val="19"/>
          <w:lang w:val="en-US"/>
        </w:rPr>
      </w:pPr>
      <w:ins w:id="40" w:author="Vlada" w:date="2018-07-16T23:40:00Z">
        <w:r>
          <w:rPr>
            <w:rFonts w:ascii="Consolas" w:hAnsi="Consolas" w:cs="Consolas"/>
            <w:color w:val="000000"/>
            <w:sz w:val="19"/>
            <w:szCs w:val="19"/>
            <w:lang w:val="en-US"/>
          </w:rPr>
          <w:t>Zasto se koriste multidimenzionalni nizovi? Malo konteksta treba dati.</w:t>
        </w:r>
      </w:ins>
    </w:p>
    <w:p w:rsidR="00B26671" w:rsidRDefault="00B26671" w:rsidP="00B26671">
      <w:pPr>
        <w:pStyle w:val="Heading1"/>
      </w:pPr>
      <w:r>
        <w:t>Working with Files, StreamWriter and StreamReader</w:t>
      </w:r>
    </w:p>
    <w:p w:rsidR="00B26671" w:rsidRDefault="00B26671" w:rsidP="00B26671">
      <w:r w:rsidRPr="00474E5F">
        <w:t>The StreamReader and StreamWriter classes enable the reading and writing actions to a file. Both of these classes exist in the System.IO namespace as well as many other classes for working with files and directories.</w:t>
      </w:r>
    </w:p>
    <w:p w:rsidR="00B26671" w:rsidRDefault="00B26671" w:rsidP="00B26671">
      <w:pPr>
        <w:pStyle w:val="Heading2"/>
      </w:pPr>
      <w:r>
        <w:t>Creating Objects for StreamWriter and StreamReader</w:t>
      </w:r>
    </w:p>
    <w:p w:rsidR="00B26671" w:rsidRDefault="00B26671" w:rsidP="00B26671">
      <w:r w:rsidRPr="00474E5F">
        <w:t>To create objects for the StreamReader and StreamWriter classes we need to use the standard initialization for the reference data types. We can execute this initialization in a couple of ways but the most common is by only p</w:t>
      </w:r>
      <w:r>
        <w:t>roviding an address to the file: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StreamReader readerRelativePath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readerAbsolutePath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writerRelativePath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r>
        <w:rPr>
          <w:rFonts w:ascii="Consolas" w:hAnsi="Consolas" w:cs="Consolas"/>
          <w:color w:val="000000"/>
          <w:sz w:val="19"/>
          <w:szCs w:val="19"/>
        </w:rPr>
        <w:t xml:space="preserve">            StreamWriter writerAbsolutePath = </w:t>
      </w:r>
      <w:r>
        <w:rPr>
          <w:rFonts w:ascii="Consolas" w:hAnsi="Consolas" w:cs="Consolas"/>
          <w:color w:val="0000FF"/>
          <w:sz w:val="19"/>
          <w:szCs w:val="19"/>
        </w:rPr>
        <w:t>new</w:t>
      </w:r>
      <w:r>
        <w:rPr>
          <w:rFonts w:ascii="Consolas" w:hAnsi="Consolas" w:cs="Consolas"/>
          <w:color w:val="000000"/>
          <w:sz w:val="19"/>
          <w:szCs w:val="19"/>
        </w:rPr>
        <w:t xml:space="preserve"> StreamWriter(</w:t>
      </w:r>
      <w:r>
        <w:rPr>
          <w:rFonts w:ascii="Consolas" w:hAnsi="Consolas" w:cs="Consolas"/>
          <w:color w:val="A31515"/>
          <w:sz w:val="19"/>
          <w:szCs w:val="19"/>
        </w:rPr>
        <w:t>"C:\\MyProject\\test.txt"</w:t>
      </w:r>
      <w:r>
        <w:rPr>
          <w:rFonts w:ascii="Consolas" w:hAnsi="Consolas" w:cs="Consolas"/>
          <w:color w:val="000000"/>
          <w:sz w:val="19"/>
          <w:szCs w:val="19"/>
        </w:rPr>
        <w:t>);</w:t>
      </w:r>
    </w:p>
    <w:p w:rsidR="00B26671" w:rsidRDefault="00B26671" w:rsidP="00B26671">
      <w:r w:rsidRPr="00F73CD9">
        <w:t xml:space="preserve">As we can see from the code above, we can provide the relative or absolute path to our file. If we provide a relative path (just a name and extension) Visual Studio will place a file inside </w:t>
      </w:r>
      <w:r>
        <w:t>the projectName/</w:t>
      </w:r>
      <w:r w:rsidRPr="00F73CD9">
        <w:t>bin/debug folder.</w:t>
      </w:r>
    </w:p>
    <w:p w:rsidR="00B26671" w:rsidRDefault="00B26671" w:rsidP="00B26671">
      <w:pPr>
        <w:pStyle w:val="Heading2"/>
      </w:pPr>
      <w:r>
        <w:t>StreamReader Methods</w:t>
      </w:r>
    </w:p>
    <w:p w:rsidR="00B26671" w:rsidRDefault="00B26671" w:rsidP="00B26671">
      <w:r>
        <w:t>StreamReader contains many different methods to work with files but we are going to mention few of those.</w:t>
      </w:r>
    </w:p>
    <w:p w:rsidR="00B26671" w:rsidRDefault="00B26671" w:rsidP="00B26671">
      <w:r>
        <w:t>The Read() method will return next sign as an integer number or -1 if we reached the end of the file. We can use explicit conversion (cast) to convert that integer into a char type: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(x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ch = (</w:t>
      </w:r>
      <w:r>
        <w:rPr>
          <w:rFonts w:ascii="Consolas" w:hAnsi="Consolas" w:cs="Consolas"/>
          <w:color w:val="0000FF"/>
          <w:sz w:val="19"/>
          <w:szCs w:val="19"/>
        </w:rPr>
        <w:t>char</w:t>
      </w:r>
      <w:r>
        <w:rPr>
          <w:rFonts w:ascii="Consolas" w:hAnsi="Consolas" w:cs="Consolas"/>
          <w:color w:val="000000"/>
          <w:sz w:val="19"/>
          <w:szCs w:val="19"/>
        </w:rPr>
        <w:t>)x;</w:t>
      </w:r>
    </w:p>
    <w:p w:rsidR="00B26671" w:rsidRDefault="00B26671" w:rsidP="00B266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//do stuff here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sr.Read();</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rsidRPr="00F73CD9">
        <w:t>The ReadLine() method will return a whole line as a string. If we reached the end of the file it will return null:</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r>
        <w:t>The ReadToEnd() method returns a whole file in one string. If there is nothing more to read it will return an empty string ("").</w:t>
      </w:r>
    </w:p>
    <w:p w:rsidR="00B26671" w:rsidRDefault="00B26671" w:rsidP="00B26671">
      <w:r>
        <w:t>The Peek() method checks the next character in the file or if it finds nothing it will return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w:t>
      </w:r>
      <w:r>
        <w:rPr>
          <w:rFonts w:ascii="Consolas" w:hAnsi="Consolas" w:cs="Consolas"/>
          <w:color w:val="A31515"/>
          <w:sz w:val="19"/>
          <w:szCs w:val="19"/>
        </w:rPr>
        <w:t>"test.txt"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(sr.Peek() != -1)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//some coding</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r>
        <w:rPr>
          <w:rFonts w:ascii="Consolas" w:hAnsi="Consolas" w:cs="Consolas"/>
          <w:color w:val="000000"/>
          <w:sz w:val="19"/>
          <w:szCs w:val="19"/>
        </w:rPr>
        <w:t xml:space="preserve">        }</w:t>
      </w:r>
    </w:p>
    <w:p w:rsidR="00B26671" w:rsidRDefault="00B26671" w:rsidP="00B26671">
      <w:pPr>
        <w:pStyle w:val="Heading2"/>
      </w:pPr>
      <w:r>
        <w:t>StreamWriter Methods</w:t>
      </w:r>
    </w:p>
    <w:p w:rsidR="00B26671" w:rsidRDefault="00B26671" w:rsidP="00B26671">
      <w:r w:rsidRPr="00AE6D33">
        <w:t>The two most important methods for the StreamWriter class is the Write() and WriteLine(). With the Write() method we write a line inside a file but without moving to another line after. But with the WriteLine() method we write a line inside a file and moving to another line.</w:t>
      </w:r>
    </w:p>
    <w:p w:rsidR="00B26671" w:rsidRDefault="00B26671" w:rsidP="00B26671">
      <w:r w:rsidRPr="0072540B">
        <w:t>When we finish with the StreamWriter class, we need to close it with the Close() method.</w:t>
      </w:r>
    </w:p>
    <w:p w:rsidR="00B26671" w:rsidRDefault="00B26671" w:rsidP="00B26671">
      <w:r>
        <w:t xml:space="preserve">Example1: </w:t>
      </w:r>
      <w:r w:rsidRPr="0048635E">
        <w:t>Create an application that writes five random numbers from 1 to 100 to a file named numbers.txt. Then it will read all the numbers from that file, print them ou</w:t>
      </w:r>
      <w:r>
        <w:t>t and print the maximum number:</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WriteToFile(</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 = </w:t>
      </w:r>
      <w:r>
        <w:rPr>
          <w:rFonts w:ascii="Consolas" w:hAnsi="Consolas" w:cs="Consolas"/>
          <w:color w:val="0000FF"/>
          <w:sz w:val="19"/>
          <w:szCs w:val="19"/>
        </w:rPr>
        <w:t>new</w:t>
      </w:r>
      <w:r>
        <w:rPr>
          <w:rFonts w:ascii="Consolas" w:hAnsi="Consolas" w:cs="Consolas"/>
          <w:color w:val="000000"/>
          <w:sz w:val="19"/>
          <w:szCs w:val="19"/>
        </w:rPr>
        <w:t xml:space="preserve"> Random(); </w:t>
      </w:r>
      <w:r>
        <w:rPr>
          <w:rFonts w:ascii="Consolas" w:hAnsi="Consolas" w:cs="Consolas"/>
          <w:color w:val="008000"/>
          <w:sz w:val="19"/>
          <w:szCs w:val="19"/>
        </w:rPr>
        <w:t>//class to generate random numbers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1; i &lt;= 5; i++)</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sw.WriteLine(r.Next(1,101));</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PrintNumbersAndMax(</w:t>
      </w:r>
      <w:r>
        <w:rPr>
          <w:rFonts w:ascii="Consolas" w:hAnsi="Consolas" w:cs="Consolas"/>
          <w:color w:val="0000FF"/>
          <w:sz w:val="19"/>
          <w:szCs w:val="19"/>
        </w:rPr>
        <w:t>string</w:t>
      </w:r>
      <w:r>
        <w:rPr>
          <w:rFonts w:ascii="Consolas" w:hAnsi="Consolas" w:cs="Consolas"/>
          <w:color w:val="000000"/>
          <w:sz w:val="19"/>
          <w:szCs w:val="19"/>
        </w:rPr>
        <w:t xml:space="preserve"> 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StreamReader sr = </w:t>
      </w:r>
      <w:r>
        <w:rPr>
          <w:rFonts w:ascii="Consolas" w:hAnsi="Consolas" w:cs="Consolas"/>
          <w:color w:val="0000FF"/>
          <w:sz w:val="19"/>
          <w:szCs w:val="19"/>
        </w:rPr>
        <w:t>new</w:t>
      </w:r>
      <w:r>
        <w:rPr>
          <w:rFonts w:ascii="Consolas" w:hAnsi="Consolas" w:cs="Consolas"/>
          <w:color w:val="000000"/>
          <w:sz w:val="19"/>
          <w:szCs w:val="19"/>
        </w:rPr>
        <w:t xml:space="preserve"> StreamReader(path);</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 sr.ReadLine();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((line = sr.ReadLine()) != </w:t>
      </w:r>
      <w:r>
        <w:rPr>
          <w:rFonts w:ascii="Consolas" w:hAnsi="Consolas" w:cs="Consolas"/>
          <w:color w:val="0000FF"/>
          <w:sz w:val="19"/>
          <w:szCs w:val="19"/>
        </w:rPr>
        <w:t>null</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Convert.ToInt32(line);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(temp &gt; max)</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 = temp;</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$"Max number is: </w:t>
      </w:r>
      <w:r>
        <w:rPr>
          <w:rFonts w:ascii="Consolas" w:hAnsi="Consolas" w:cs="Consolas"/>
          <w:color w:val="000000"/>
          <w:sz w:val="19"/>
          <w:szCs w:val="19"/>
        </w:rPr>
        <w:t>{max}</w:t>
      </w:r>
      <w:r>
        <w:rPr>
          <w:rFonts w:ascii="Consolas" w:hAnsi="Consolas" w:cs="Consolas"/>
          <w:color w:val="A31515"/>
          <w:sz w:val="19"/>
          <w:szCs w:val="19"/>
        </w:rPr>
        <w: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WriteToFile(</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PrintNumbersAndMax(</w:t>
      </w:r>
      <w:r>
        <w:rPr>
          <w:rFonts w:ascii="Consolas" w:hAnsi="Consolas" w:cs="Consolas"/>
          <w:color w:val="A31515"/>
          <w:sz w:val="19"/>
          <w:szCs w:val="19"/>
        </w:rPr>
        <w:t>"numbers.txt"</w:t>
      </w:r>
      <w:r>
        <w:rPr>
          <w:rFonts w:ascii="Consolas" w:hAnsi="Consolas" w:cs="Consolas"/>
          <w:color w:val="000000"/>
          <w:sz w:val="19"/>
          <w:szCs w:val="19"/>
        </w:rPr>
        <w:t>);</w:t>
      </w:r>
    </w:p>
    <w:p w:rsidR="00B26671" w:rsidRDefault="00B26671" w:rsidP="00B26671">
      <w:pPr>
        <w:autoSpaceDE w:val="0"/>
        <w:autoSpaceDN w:val="0"/>
        <w:adjustRightInd w:val="0"/>
        <w:spacing w:after="0" w:line="240" w:lineRule="auto"/>
        <w:rPr>
          <w:rFonts w:ascii="Consolas" w:hAnsi="Consolas" w:cs="Consolas"/>
          <w:color w:val="000000"/>
          <w:sz w:val="19"/>
          <w:szCs w:val="19"/>
        </w:rPr>
      </w:pP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Console.ReadLine();</w:t>
      </w:r>
    </w:p>
    <w:p w:rsidR="00B26671" w:rsidRDefault="00B26671" w:rsidP="00B266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6671" w:rsidRDefault="00B26671" w:rsidP="00B26671">
      <w:pPr>
        <w:rPr>
          <w:ins w:id="41" w:author="Vlada" w:date="2018-07-16T23:42:00Z"/>
          <w:rFonts w:ascii="Consolas" w:hAnsi="Consolas" w:cs="Consolas"/>
          <w:color w:val="000000"/>
          <w:sz w:val="19"/>
          <w:szCs w:val="19"/>
        </w:rPr>
      </w:pPr>
      <w:r>
        <w:rPr>
          <w:rFonts w:ascii="Consolas" w:hAnsi="Consolas" w:cs="Consolas"/>
          <w:color w:val="000000"/>
          <w:sz w:val="19"/>
          <w:szCs w:val="19"/>
        </w:rPr>
        <w:t xml:space="preserve">    }</w:t>
      </w:r>
    </w:p>
    <w:p w:rsidR="00337E90" w:rsidRDefault="008E712B" w:rsidP="00B26671">
      <w:pPr>
        <w:rPr>
          <w:ins w:id="42" w:author="Vlada" w:date="2018-07-16T23:44:00Z"/>
          <w:rFonts w:ascii="Consolas" w:hAnsi="Consolas" w:cs="Consolas"/>
          <w:color w:val="000000"/>
          <w:sz w:val="19"/>
          <w:szCs w:val="19"/>
        </w:rPr>
      </w:pPr>
      <w:ins w:id="43" w:author="Vlada" w:date="2018-07-16T23:44:00Z">
        <w:r>
          <w:rPr>
            <w:rFonts w:ascii="Consolas" w:hAnsi="Consolas" w:cs="Consolas"/>
            <w:color w:val="000000"/>
            <w:sz w:val="19"/>
            <w:szCs w:val="19"/>
          </w:rPr>
          <w:t>StreamReader isto mora da se disposuje. Takodje, taman bih iskoristio priliku da prikazem using blok ovde.</w:t>
        </w:r>
      </w:ins>
      <w:ins w:id="44" w:author="Vlada" w:date="2018-07-16T23:45:00Z">
        <w:r>
          <w:rPr>
            <w:rFonts w:ascii="Consolas" w:hAnsi="Consolas" w:cs="Consolas"/>
            <w:color w:val="000000"/>
            <w:sz w:val="19"/>
            <w:szCs w:val="19"/>
          </w:rPr>
          <w:t xml:space="preserve"> Perfektna prilika, a to je best practice.</w:t>
        </w:r>
      </w:ins>
    </w:p>
    <w:p w:rsidR="008E712B" w:rsidDel="008E712B" w:rsidRDefault="008E712B" w:rsidP="00B26671">
      <w:pPr>
        <w:rPr>
          <w:del w:id="45" w:author="Vlada" w:date="2018-07-16T23:45:00Z"/>
          <w:rFonts w:ascii="Consolas" w:hAnsi="Consolas" w:cs="Consolas"/>
          <w:color w:val="000000"/>
          <w:sz w:val="19"/>
          <w:szCs w:val="19"/>
        </w:rPr>
      </w:pPr>
    </w:p>
    <w:p w:rsidR="00F774F1" w:rsidRDefault="00B26671" w:rsidP="008101F3">
      <w:pPr>
        <w:pStyle w:val="Heading1"/>
      </w:pPr>
      <w:r>
        <w:t xml:space="preserve">Working with Files, File, </w:t>
      </w:r>
      <w:r w:rsidRPr="00B26671">
        <w:rPr>
          <w:noProof/>
        </w:rPr>
        <w:t>and</w:t>
      </w:r>
      <w:r>
        <w:t xml:space="preserve"> Directory</w:t>
      </w:r>
    </w:p>
    <w:p w:rsidR="008101F3" w:rsidRDefault="00B26671" w:rsidP="008101F3">
      <w:r>
        <w:t xml:space="preserve">File and Directory classes </w:t>
      </w:r>
      <w:r w:rsidRPr="00B26671">
        <w:rPr>
          <w:noProof/>
        </w:rPr>
        <w:t>contain</w:t>
      </w:r>
      <w:r>
        <w:t xml:space="preserve"> different static methods for manipulating the files, directories</w:t>
      </w:r>
      <w:r w:rsidR="005F3A70">
        <w:t>,</w:t>
      </w:r>
      <w:r>
        <w:t xml:space="preserve"> </w:t>
      </w:r>
      <w:r w:rsidRPr="005F3A70">
        <w:rPr>
          <w:noProof/>
        </w:rPr>
        <w:t>and</w:t>
      </w:r>
      <w:r>
        <w:t xml:space="preserve"> subdirectories. So, let’s inspect some of the </w:t>
      </w:r>
      <w:r w:rsidRPr="00B26671">
        <w:rPr>
          <w:noProof/>
        </w:rPr>
        <w:t>most</w:t>
      </w:r>
      <w:r>
        <w:t xml:space="preserve"> used methods of both classes.</w:t>
      </w:r>
      <w:ins w:id="46" w:author="Vlada" w:date="2018-07-16T23:45:00Z">
        <w:r w:rsidR="008E712B">
          <w:t xml:space="preserve"> (System.IO?)</w:t>
        </w:r>
      </w:ins>
    </w:p>
    <w:p w:rsidR="00B26671" w:rsidRDefault="00B26671" w:rsidP="00B26671">
      <w:pPr>
        <w:pStyle w:val="Heading2"/>
      </w:pPr>
      <w:r>
        <w:t>File Methods</w:t>
      </w:r>
    </w:p>
    <w:p w:rsidR="00B26671" w:rsidRDefault="00AA31B9" w:rsidP="00B26671">
      <w:r w:rsidRPr="00AA31B9">
        <w:rPr>
          <w:b/>
        </w:rPr>
        <w:t>WriteAllText(string path, string contents)</w:t>
      </w:r>
      <w:r>
        <w:rPr>
          <w:b/>
        </w:rPr>
        <w:t xml:space="preserve"> </w:t>
      </w:r>
      <w:r>
        <w:t>creates a new file and writes content to that file. If the target file already exists, it will overrite it: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w:t>
      </w:r>
    </w:p>
    <w:p w:rsidR="00AA31B9" w:rsidRDefault="00AA31B9" w:rsidP="00AA31B9">
      <w:proofErr w:type="gramStart"/>
      <w:r>
        <w:rPr>
          <w:rFonts w:ascii="Consolas" w:hAnsi="Consolas" w:cs="Consolas"/>
          <w:color w:val="000000"/>
          <w:sz w:val="19"/>
          <w:szCs w:val="19"/>
          <w:lang w:val="en-US"/>
        </w:rPr>
        <w:t>File.WriteAllText(</w:t>
      </w:r>
      <w:proofErr w:type="gramEnd"/>
      <w:r>
        <w:rPr>
          <w:rFonts w:ascii="Consolas" w:hAnsi="Consolas" w:cs="Consolas"/>
          <w:color w:val="000000"/>
          <w:sz w:val="19"/>
          <w:szCs w:val="19"/>
          <w:lang w:val="en-US"/>
        </w:rPr>
        <w:t>path, content);</w:t>
      </w:r>
    </w:p>
    <w:p w:rsidR="00AA31B9" w:rsidRDefault="00AA31B9" w:rsidP="00AA31B9">
      <w:r w:rsidRPr="00AA31B9">
        <w:rPr>
          <w:b/>
        </w:rPr>
        <w:t>WriteAllLines(string path, string[] contents)</w:t>
      </w:r>
      <w:r>
        <w:rPr>
          <w:b/>
        </w:rPr>
        <w:t xml:space="preserve"> </w:t>
      </w:r>
      <w:r>
        <w:t>creates a new file and writes a specified string array, then it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contentArray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[3] { </w:t>
      </w:r>
      <w:r>
        <w:rPr>
          <w:rFonts w:ascii="Consolas" w:hAnsi="Consolas" w:cs="Consolas"/>
          <w:color w:val="A31515"/>
          <w:sz w:val="19"/>
          <w:szCs w:val="19"/>
          <w:lang w:val="en-US"/>
        </w:rPr>
        <w:t>"Example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string text"</w:t>
      </w:r>
      <w:r>
        <w:rPr>
          <w:rFonts w:ascii="Consolas" w:hAnsi="Consolas" w:cs="Consolas"/>
          <w:color w:val="000000"/>
          <w:sz w:val="19"/>
          <w:szCs w:val="19"/>
          <w:lang w:val="en-US"/>
        </w:rPr>
        <w:t xml:space="preserve">, </w:t>
      </w:r>
      <w:r>
        <w:rPr>
          <w:rFonts w:ascii="Consolas" w:hAnsi="Consolas" w:cs="Consolas"/>
          <w:color w:val="A31515"/>
          <w:sz w:val="19"/>
          <w:szCs w:val="19"/>
          <w:lang w:val="en-US"/>
        </w:rPr>
        <w:t>"The last string"</w:t>
      </w:r>
      <w:r>
        <w:rPr>
          <w:rFonts w:ascii="Consolas" w:hAnsi="Consolas" w:cs="Consolas"/>
          <w:color w:val="000000"/>
          <w:sz w:val="19"/>
          <w:szCs w:val="19"/>
          <w:lang w:val="en-US"/>
        </w:rPr>
        <w:t xml:space="preserve"> };</w:t>
      </w:r>
    </w:p>
    <w:p w:rsidR="00AA31B9" w:rsidRDefault="00AA31B9" w:rsidP="00AA31B9">
      <w:proofErr w:type="gramStart"/>
      <w:r>
        <w:rPr>
          <w:rFonts w:ascii="Consolas" w:hAnsi="Consolas" w:cs="Consolas"/>
          <w:color w:val="000000"/>
          <w:sz w:val="19"/>
          <w:szCs w:val="19"/>
          <w:lang w:val="en-US"/>
        </w:rPr>
        <w:t>File.WriteAllLines(</w:t>
      </w:r>
      <w:proofErr w:type="gramEnd"/>
      <w:r>
        <w:rPr>
          <w:rFonts w:ascii="Consolas" w:hAnsi="Consolas" w:cs="Consolas"/>
          <w:color w:val="000000"/>
          <w:sz w:val="19"/>
          <w:szCs w:val="19"/>
          <w:lang w:val="en-US"/>
        </w:rPr>
        <w:t>path, contentArray);</w:t>
      </w:r>
    </w:p>
    <w:p w:rsidR="00AA31B9" w:rsidRDefault="00AA31B9" w:rsidP="00AA31B9">
      <w:r>
        <w:rPr>
          <w:b/>
        </w:rPr>
        <w:t xml:space="preserve">ReadAllText(string path) </w:t>
      </w:r>
      <w:r w:rsidRPr="00C53999">
        <w:t>opens</w:t>
      </w:r>
      <w:r w:rsidRPr="00C53999">
        <w:rPr>
          <w:b/>
        </w:rPr>
        <w:t xml:space="preserve"> </w:t>
      </w:r>
      <w:r>
        <w:t>the file in the specified path, reads all the lines</w:t>
      </w:r>
      <w:r w:rsidR="00C53999">
        <w:t xml:space="preserve"> as a string,</w:t>
      </w:r>
      <w:r>
        <w:t xml:space="preserve"> and then closes the file:</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AA31B9" w:rsidRDefault="00AA31B9" w:rsidP="00AA31B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readAllText = File.ReadAllText(path);</w:t>
      </w:r>
    </w:p>
    <w:p w:rsidR="00AA31B9" w:rsidRDefault="00AA31B9" w:rsidP="00AA31B9">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readAllText);</w:t>
      </w:r>
    </w:p>
    <w:p w:rsidR="00AA31B9" w:rsidRDefault="00C53999" w:rsidP="00AA31B9">
      <w:r>
        <w:rPr>
          <w:b/>
        </w:rPr>
        <w:t xml:space="preserve">ReadAllLines(string path) </w:t>
      </w:r>
      <w:r>
        <w:t>o</w:t>
      </w:r>
      <w:r w:rsidRPr="00C53999">
        <w:t>pens a text file, reads all lines of the file</w:t>
      </w:r>
      <w:r>
        <w:t xml:space="preserve"> as a string array</w:t>
      </w:r>
      <w:r w:rsidRPr="00C53999">
        <w:t>, and then closes the file</w:t>
      </w:r>
      <w: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@"C:\FileExamples\WriteAllLines.txt"</w:t>
      </w: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readAllLines = File.ReadAllLines(path);</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foreach</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line </w:t>
      </w:r>
      <w:r>
        <w:rPr>
          <w:rFonts w:ascii="Consolas" w:hAnsi="Consolas" w:cs="Consolas"/>
          <w:color w:val="0000FF"/>
          <w:sz w:val="19"/>
          <w:szCs w:val="19"/>
          <w:lang w:val="en-US"/>
        </w:rPr>
        <w:t>in</w:t>
      </w:r>
      <w:r>
        <w:rPr>
          <w:rFonts w:ascii="Consolas" w:hAnsi="Consolas" w:cs="Consolas"/>
          <w:color w:val="000000"/>
          <w:sz w:val="19"/>
          <w:szCs w:val="19"/>
          <w:lang w:val="en-US"/>
        </w:rPr>
        <w:t xml:space="preserve"> readAllLines)</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53999" w:rsidRDefault="00C53999" w:rsidP="00C5399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Console.WriteLine(</w:t>
      </w:r>
      <w:proofErr w:type="gramEnd"/>
      <w:r>
        <w:rPr>
          <w:rFonts w:ascii="Consolas" w:hAnsi="Consolas" w:cs="Consolas"/>
          <w:color w:val="000000"/>
          <w:sz w:val="19"/>
          <w:szCs w:val="19"/>
          <w:lang w:val="en-US"/>
        </w:rPr>
        <w:t>line);</w:t>
      </w:r>
    </w:p>
    <w:p w:rsidR="00C53999" w:rsidRDefault="00C53999" w:rsidP="00C53999">
      <w:pPr>
        <w:rPr>
          <w:b/>
        </w:rPr>
      </w:pPr>
      <w:r>
        <w:rPr>
          <w:rFonts w:ascii="Consolas" w:hAnsi="Consolas" w:cs="Consolas"/>
          <w:color w:val="000000"/>
          <w:sz w:val="19"/>
          <w:szCs w:val="19"/>
          <w:lang w:val="en-US"/>
        </w:rPr>
        <w:t>}</w:t>
      </w:r>
    </w:p>
    <w:p w:rsidR="00C53999" w:rsidRDefault="00C53999" w:rsidP="00C53999">
      <w:r w:rsidRPr="00C53999">
        <w:rPr>
          <w:b/>
        </w:rPr>
        <w:lastRenderedPageBreak/>
        <w:t>Delete</w:t>
      </w:r>
      <w:r>
        <w:rPr>
          <w:b/>
        </w:rPr>
        <w:t xml:space="preserve">(string path) </w:t>
      </w:r>
      <w:r>
        <w:t>Deletes the specified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C53999" w:rsidRDefault="00604726" w:rsidP="00604726">
      <w:pPr>
        <w:rPr>
          <w:rFonts w:ascii="Consolas" w:hAnsi="Consolas" w:cs="Consolas"/>
          <w:color w:val="000000"/>
          <w:sz w:val="19"/>
          <w:szCs w:val="19"/>
          <w:lang w:val="en-US"/>
        </w:rPr>
      </w:pP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path);</w:t>
      </w:r>
    </w:p>
    <w:p w:rsidR="00604726" w:rsidRDefault="00604726" w:rsidP="00604726"/>
    <w:p w:rsidR="00604726" w:rsidRDefault="00604726" w:rsidP="00604726">
      <w:r w:rsidRPr="00604726">
        <w:rPr>
          <w:b/>
        </w:rPr>
        <w:t>Move(string sourceFileName, string destFileName)</w:t>
      </w:r>
      <w:r>
        <w:rPr>
          <w:b/>
        </w:rPr>
        <w:t xml:space="preserve"> </w:t>
      </w:r>
      <w:r>
        <w:t>moves a specified file to a new location:</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moveToPath = </w:t>
      </w:r>
      <w:r>
        <w:rPr>
          <w:rFonts w:ascii="Consolas" w:hAnsi="Consolas" w:cs="Consolas"/>
          <w:color w:val="800000"/>
          <w:sz w:val="19"/>
          <w:szCs w:val="19"/>
          <w:lang w:val="en-US"/>
        </w:rPr>
        <w:t>@"C:\FileMoveExamples\MovedFile.txt"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if</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File.Exists(moveToPath)) </w:t>
      </w:r>
      <w:r>
        <w:rPr>
          <w:rFonts w:ascii="Consolas" w:hAnsi="Consolas" w:cs="Consolas"/>
          <w:color w:val="008000"/>
          <w:sz w:val="19"/>
          <w:szCs w:val="19"/>
          <w:lang w:val="en-US"/>
        </w:rPr>
        <w:t>//if the file on the target location exists, we need to remove it first.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File.Delete(</w:t>
      </w:r>
      <w:proofErr w:type="gramEnd"/>
      <w:r>
        <w:rPr>
          <w:rFonts w:ascii="Consolas" w:hAnsi="Consolas" w:cs="Consolas"/>
          <w:color w:val="000000"/>
          <w:sz w:val="19"/>
          <w:szCs w:val="19"/>
          <w:lang w:val="en-US"/>
        </w:rPr>
        <w:t>moveToPath);</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
    <w:p w:rsidR="00604726" w:rsidRDefault="00604726" w:rsidP="00604726">
      <w:proofErr w:type="gramStart"/>
      <w:r>
        <w:rPr>
          <w:rFonts w:ascii="Consolas" w:hAnsi="Consolas" w:cs="Consolas"/>
          <w:color w:val="000000"/>
          <w:sz w:val="19"/>
          <w:szCs w:val="19"/>
          <w:lang w:val="en-US"/>
        </w:rPr>
        <w:t>File.Move(</w:t>
      </w:r>
      <w:proofErr w:type="gramEnd"/>
      <w:r>
        <w:rPr>
          <w:rFonts w:ascii="Consolas" w:hAnsi="Consolas" w:cs="Consolas"/>
          <w:color w:val="000000"/>
          <w:sz w:val="19"/>
          <w:szCs w:val="19"/>
          <w:lang w:val="en-US"/>
        </w:rPr>
        <w:t>path, moveToPath);</w:t>
      </w:r>
    </w:p>
    <w:p w:rsidR="00604726" w:rsidRDefault="00604726" w:rsidP="00604726">
      <w:r w:rsidRPr="00604726">
        <w:rPr>
          <w:b/>
        </w:rPr>
        <w:t>AppendAllText(string path, string contents)</w:t>
      </w:r>
      <w:r>
        <w:rPr>
          <w:b/>
        </w:rPr>
        <w:t xml:space="preserve"> </w:t>
      </w:r>
      <w:r>
        <w:t>opens a file, appends the content to the file, and then closes the file. If a file doesn’t exist, it will create a file, write the content, and close the file. This method is useful if we want to append a new content without overriding the previous one: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content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 Environment.NewLine;</w:t>
      </w:r>
    </w:p>
    <w:p w:rsidR="00604726" w:rsidRDefault="00604726" w:rsidP="00604726">
      <w:proofErr w:type="gramStart"/>
      <w:r>
        <w:rPr>
          <w:rFonts w:ascii="Consolas" w:hAnsi="Consolas" w:cs="Consolas"/>
          <w:color w:val="000000"/>
          <w:sz w:val="19"/>
          <w:szCs w:val="19"/>
          <w:lang w:val="en-US"/>
        </w:rPr>
        <w:t>File.AppendAllText(</w:t>
      </w:r>
      <w:proofErr w:type="gramEnd"/>
      <w:r>
        <w:rPr>
          <w:rFonts w:ascii="Consolas" w:hAnsi="Consolas" w:cs="Consolas"/>
          <w:color w:val="000000"/>
          <w:sz w:val="19"/>
          <w:szCs w:val="19"/>
          <w:lang w:val="en-US"/>
        </w:rPr>
        <w:t>path, content);</w:t>
      </w:r>
    </w:p>
    <w:p w:rsidR="00604726" w:rsidRDefault="00604726" w:rsidP="00604726">
      <w:r>
        <w:rPr>
          <w:b/>
        </w:rPr>
        <w:t xml:space="preserve">AppendAllLines(string path, IEnumerable&lt;string&gt; contents) </w:t>
      </w:r>
      <w:r>
        <w:t>appends lines to the file and then closes the file:</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@"C:\FileExamples\test.txt"</w:t>
      </w:r>
      <w:r>
        <w:rPr>
          <w:rFonts w:ascii="Consolas" w:hAnsi="Consolas" w:cs="Consolas"/>
          <w:color w:val="000000"/>
          <w:sz w:val="19"/>
          <w:szCs w:val="19"/>
          <w:lang w:val="en-US"/>
        </w:rPr>
        <w:t>;</w:t>
      </w:r>
    </w:p>
    <w:p w:rsidR="00604726" w:rsidRDefault="00604726" w:rsidP="0060472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 content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[2] { </w:t>
      </w:r>
      <w:r>
        <w:rPr>
          <w:rFonts w:ascii="Consolas" w:hAnsi="Consolas" w:cs="Consolas"/>
          <w:color w:val="A31515"/>
          <w:sz w:val="19"/>
          <w:szCs w:val="19"/>
          <w:lang w:val="en-US"/>
        </w:rPr>
        <w:t>"Append this content as a string message"</w:t>
      </w:r>
      <w:r>
        <w:rPr>
          <w:rFonts w:ascii="Consolas" w:hAnsi="Consolas" w:cs="Consolas"/>
          <w:color w:val="000000"/>
          <w:sz w:val="19"/>
          <w:szCs w:val="19"/>
          <w:lang w:val="en-US"/>
        </w:rPr>
        <w:t xml:space="preserve">, </w:t>
      </w:r>
      <w:r>
        <w:rPr>
          <w:rFonts w:ascii="Consolas" w:hAnsi="Consolas" w:cs="Consolas"/>
          <w:color w:val="A31515"/>
          <w:sz w:val="19"/>
          <w:szCs w:val="19"/>
          <w:lang w:val="en-US"/>
        </w:rPr>
        <w:t>"Another text line"</w:t>
      </w:r>
      <w:r>
        <w:rPr>
          <w:rFonts w:ascii="Consolas" w:hAnsi="Consolas" w:cs="Consolas"/>
          <w:color w:val="000000"/>
          <w:sz w:val="19"/>
          <w:szCs w:val="19"/>
          <w:lang w:val="en-US"/>
        </w:rPr>
        <w:t xml:space="preserve"> };</w:t>
      </w:r>
    </w:p>
    <w:p w:rsidR="00A87258" w:rsidRDefault="00604726" w:rsidP="00604726">
      <w:pPr>
        <w:rPr>
          <w:b/>
        </w:rPr>
      </w:pPr>
      <w:proofErr w:type="gramStart"/>
      <w:r>
        <w:rPr>
          <w:rFonts w:ascii="Consolas" w:hAnsi="Consolas" w:cs="Consolas"/>
          <w:color w:val="000000"/>
          <w:sz w:val="19"/>
          <w:szCs w:val="19"/>
          <w:lang w:val="en-US"/>
        </w:rPr>
        <w:t>File.AppendAllLines(</w:t>
      </w:r>
      <w:proofErr w:type="gramEnd"/>
      <w:r>
        <w:rPr>
          <w:rFonts w:ascii="Consolas" w:hAnsi="Consolas" w:cs="Consolas"/>
          <w:color w:val="000000"/>
          <w:sz w:val="19"/>
          <w:szCs w:val="19"/>
          <w:lang w:val="en-US"/>
        </w:rPr>
        <w:t>path, content);</w:t>
      </w:r>
      <w:r>
        <w:rPr>
          <w:b/>
        </w:rPr>
        <w:t xml:space="preserve"> </w:t>
      </w:r>
    </w:p>
    <w:p w:rsidR="00604726" w:rsidRPr="004C4C1C" w:rsidRDefault="00A87258" w:rsidP="00A87258">
      <w:pPr>
        <w:pStyle w:val="Heading2"/>
        <w:rPr>
          <w:b/>
        </w:rPr>
      </w:pPr>
      <w:r>
        <w:t>Directory Methods</w:t>
      </w:r>
    </w:p>
    <w:p w:rsidR="00A87258" w:rsidRDefault="004C4C1C" w:rsidP="00A87258">
      <w:r w:rsidRPr="004C4C1C">
        <w:rPr>
          <w:b/>
        </w:rPr>
        <w:t>CreateDirectory(string path)</w:t>
      </w:r>
      <w:r>
        <w:rPr>
          <w:b/>
        </w:rPr>
        <w:t xml:space="preserve"> </w:t>
      </w:r>
      <w:r>
        <w:t>creates directories and subdirectories on the specified location, unless they already exists. It returns a DirectoryInfo object for the existing directory:</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DirectoryInfo di = </w:t>
      </w:r>
      <w:proofErr w:type="gramStart"/>
      <w:r>
        <w:rPr>
          <w:rFonts w:ascii="Consolas" w:hAnsi="Consolas" w:cs="Consolas"/>
          <w:color w:val="000000"/>
          <w:sz w:val="19"/>
          <w:szCs w:val="19"/>
          <w:lang w:val="en-US"/>
        </w:rPr>
        <w:t>Directory.CreateDirectory(</w:t>
      </w:r>
      <w:proofErr w:type="gramEnd"/>
      <w:r>
        <w:rPr>
          <w:rFonts w:ascii="Consolas" w:hAnsi="Consolas" w:cs="Consolas"/>
          <w:color w:val="000000"/>
          <w:sz w:val="19"/>
          <w:szCs w:val="19"/>
          <w:lang w:val="en-US"/>
        </w:rPr>
        <w:t>path);</w:t>
      </w:r>
    </w:p>
    <w:p w:rsidR="004C4C1C" w:rsidRDefault="004C4C1C" w:rsidP="004C4C1C">
      <w:proofErr w:type="gramStart"/>
      <w:r>
        <w:rPr>
          <w:rFonts w:ascii="Consolas" w:hAnsi="Consolas" w:cs="Consolas"/>
          <w:color w:val="000000"/>
          <w:sz w:val="19"/>
          <w:szCs w:val="19"/>
          <w:lang w:val="en-US"/>
        </w:rPr>
        <w:t>Console.WriteLine(</w:t>
      </w:r>
      <w:proofErr w:type="gramEnd"/>
      <w:r>
        <w:rPr>
          <w:rFonts w:ascii="Consolas" w:hAnsi="Consolas" w:cs="Consolas"/>
          <w:color w:val="A31515"/>
          <w:sz w:val="19"/>
          <w:szCs w:val="19"/>
          <w:lang w:val="en-US"/>
        </w:rPr>
        <w:t xml:space="preserve">$"Full name: </w:t>
      </w:r>
      <w:r>
        <w:rPr>
          <w:rFonts w:ascii="Consolas" w:hAnsi="Consolas" w:cs="Consolas"/>
          <w:color w:val="000000"/>
          <w:sz w:val="19"/>
          <w:szCs w:val="19"/>
          <w:lang w:val="en-US"/>
        </w:rPr>
        <w:t>{di.FullName}</w:t>
      </w:r>
      <w:r>
        <w:rPr>
          <w:rFonts w:ascii="Consolas" w:hAnsi="Consolas" w:cs="Consolas"/>
          <w:color w:val="A31515"/>
          <w:sz w:val="19"/>
          <w:szCs w:val="19"/>
          <w:lang w:val="en-US"/>
        </w:rPr>
        <w:t xml:space="preserve">, Name: </w:t>
      </w:r>
      <w:r>
        <w:rPr>
          <w:rFonts w:ascii="Consolas" w:hAnsi="Consolas" w:cs="Consolas"/>
          <w:color w:val="000000"/>
          <w:sz w:val="19"/>
          <w:szCs w:val="19"/>
          <w:lang w:val="en-US"/>
        </w:rPr>
        <w:t>{di.Name}</w:t>
      </w:r>
      <w:r>
        <w:rPr>
          <w:rFonts w:ascii="Consolas" w:hAnsi="Consolas" w:cs="Consolas"/>
          <w:color w:val="A31515"/>
          <w:sz w:val="19"/>
          <w:szCs w:val="19"/>
          <w:lang w:val="en-US"/>
        </w:rPr>
        <w:t xml:space="preserve">, Parent: </w:t>
      </w:r>
      <w:r>
        <w:rPr>
          <w:rFonts w:ascii="Consolas" w:hAnsi="Consolas" w:cs="Consolas"/>
          <w:color w:val="000000"/>
          <w:sz w:val="19"/>
          <w:szCs w:val="19"/>
          <w:lang w:val="en-US"/>
        </w:rPr>
        <w:t>{di.Parent}</w:t>
      </w:r>
      <w:r>
        <w:rPr>
          <w:rFonts w:ascii="Consolas" w:hAnsi="Consolas" w:cs="Consolas"/>
          <w:color w:val="A31515"/>
          <w:sz w:val="19"/>
          <w:szCs w:val="19"/>
          <w:lang w:val="en-US"/>
        </w:rPr>
        <w:t xml:space="preserve"> ..."</w:t>
      </w:r>
      <w:r>
        <w:rPr>
          <w:rFonts w:ascii="Consolas" w:hAnsi="Consolas" w:cs="Consolas"/>
          <w:color w:val="000000"/>
          <w:sz w:val="19"/>
          <w:szCs w:val="19"/>
          <w:lang w:val="en-US"/>
        </w:rPr>
        <w:t>);</w:t>
      </w:r>
    </w:p>
    <w:p w:rsidR="004C4C1C" w:rsidRDefault="004C4C1C" w:rsidP="004C4C1C">
      <w:r w:rsidRPr="004C4C1C">
        <w:rPr>
          <w:b/>
        </w:rPr>
        <w:t>Delete(string path)</w:t>
      </w:r>
      <w:r>
        <w:rPr>
          <w:b/>
        </w:rPr>
        <w:t xml:space="preserve"> </w:t>
      </w:r>
      <w:r>
        <w:t>deletes an empty directory from a specified path:</w:t>
      </w:r>
    </w:p>
    <w:p w:rsidR="004C4C1C" w:rsidRDefault="004C4C1C" w:rsidP="004C4C1C">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@"C:\DirectoryExample\SubDir1\SubDir2"</w:t>
      </w:r>
      <w:r>
        <w:rPr>
          <w:rFonts w:ascii="Consolas" w:hAnsi="Consolas" w:cs="Consolas"/>
          <w:color w:val="000000"/>
          <w:sz w:val="19"/>
          <w:szCs w:val="19"/>
          <w:lang w:val="en-US"/>
        </w:rPr>
        <w:t>;</w:t>
      </w:r>
    </w:p>
    <w:p w:rsidR="004C4C1C" w:rsidRDefault="004C4C1C" w:rsidP="004C4C1C">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path);</w:t>
      </w:r>
    </w:p>
    <w:p w:rsidR="004C4C1C" w:rsidRDefault="004C4C1C" w:rsidP="004C4C1C">
      <w:r w:rsidRPr="004C4C1C">
        <w:rPr>
          <w:b/>
        </w:rPr>
        <w:t>Delete(string path, bool recursive)</w:t>
      </w:r>
      <w:r>
        <w:rPr>
          <w:b/>
        </w:rPr>
        <w:t xml:space="preserve"> </w:t>
      </w:r>
      <w:r>
        <w:t xml:space="preserve">deletes the specified </w:t>
      </w:r>
      <w:r w:rsidR="00F824B6">
        <w:t>directory</w:t>
      </w:r>
      <w:r>
        <w:t xml:space="preserve">, and if it is stated, all the </w:t>
      </w:r>
      <w:r w:rsidR="00F824B6">
        <w:t>subdirectories</w:t>
      </w:r>
      <w:r>
        <w:t xml:space="preserve"> and files in that </w:t>
      </w:r>
      <w:r w:rsidR="00F824B6">
        <w:t>directory:</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t>Directory.Delete(</w:t>
      </w:r>
      <w:proofErr w:type="gramEnd"/>
      <w:r>
        <w:rPr>
          <w:rFonts w:ascii="Consolas" w:hAnsi="Consolas" w:cs="Consolas"/>
          <w:color w:val="000000"/>
          <w:sz w:val="19"/>
          <w:szCs w:val="19"/>
          <w:lang w:val="en-US"/>
        </w:rPr>
        <w:t xml:space="preserve">path,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F824B6" w:rsidRDefault="00F824B6" w:rsidP="004C4C1C">
      <w:r w:rsidRPr="00F824B6">
        <w:rPr>
          <w:b/>
        </w:rPr>
        <w:t>Move(string sourceDirName, string destDirName)</w:t>
      </w:r>
      <w:r>
        <w:rPr>
          <w:b/>
        </w:rPr>
        <w:t xml:space="preserve"> </w:t>
      </w:r>
      <w:r>
        <w:t>moves a file or directory and its contents to a new location:</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path = </w:t>
      </w:r>
      <w:r>
        <w:rPr>
          <w:rFonts w:ascii="Consolas" w:hAnsi="Consolas" w:cs="Consolas"/>
          <w:color w:val="800000"/>
          <w:sz w:val="19"/>
          <w:szCs w:val="19"/>
          <w:lang w:val="en-US"/>
        </w:rPr>
        <w:t>@"C:\DirectoryExample"</w:t>
      </w:r>
      <w:r>
        <w:rPr>
          <w:rFonts w:ascii="Consolas" w:hAnsi="Consolas" w:cs="Consolas"/>
          <w:color w:val="000000"/>
          <w:sz w:val="19"/>
          <w:szCs w:val="19"/>
          <w:lang w:val="en-US"/>
        </w:rPr>
        <w:t>;</w:t>
      </w:r>
    </w:p>
    <w:p w:rsidR="00F824B6" w:rsidRDefault="00F824B6" w:rsidP="00F824B6">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moveTo = </w:t>
      </w:r>
      <w:r>
        <w:rPr>
          <w:rFonts w:ascii="Consolas" w:hAnsi="Consolas" w:cs="Consolas"/>
          <w:color w:val="800000"/>
          <w:sz w:val="19"/>
          <w:szCs w:val="19"/>
          <w:lang w:val="en-US"/>
        </w:rPr>
        <w:t>@"C:\MoveDirectory"</w:t>
      </w:r>
      <w:r>
        <w:rPr>
          <w:rFonts w:ascii="Consolas" w:hAnsi="Consolas" w:cs="Consolas"/>
          <w:color w:val="000000"/>
          <w:sz w:val="19"/>
          <w:szCs w:val="19"/>
          <w:lang w:val="en-US"/>
        </w:rPr>
        <w:t>;</w:t>
      </w:r>
    </w:p>
    <w:p w:rsidR="00F824B6" w:rsidRDefault="00F824B6" w:rsidP="00F824B6">
      <w:proofErr w:type="gramStart"/>
      <w:r>
        <w:rPr>
          <w:rFonts w:ascii="Consolas" w:hAnsi="Consolas" w:cs="Consolas"/>
          <w:color w:val="000000"/>
          <w:sz w:val="19"/>
          <w:szCs w:val="19"/>
          <w:lang w:val="en-US"/>
        </w:rPr>
        <w:lastRenderedPageBreak/>
        <w:t>Directory.Move(</w:t>
      </w:r>
      <w:proofErr w:type="gramEnd"/>
      <w:r>
        <w:rPr>
          <w:rFonts w:ascii="Consolas" w:hAnsi="Consolas" w:cs="Consolas"/>
          <w:color w:val="000000"/>
          <w:sz w:val="19"/>
          <w:szCs w:val="19"/>
          <w:lang w:val="en-US"/>
        </w:rPr>
        <w:t>path, moveTo);</w:t>
      </w:r>
    </w:p>
    <w:p w:rsidR="00F824B6" w:rsidRPr="00F824B6" w:rsidRDefault="00F824B6" w:rsidP="00F824B6"/>
    <w:sectPr w:rsidR="00F824B6" w:rsidRPr="00F824B6">
      <w:headerReference w:type="even" r:id="rId48"/>
      <w:headerReference w:type="default" r:id="rId49"/>
      <w:footerReference w:type="even" r:id="rId50"/>
      <w:footerReference w:type="default" r:id="rId51"/>
      <w:headerReference w:type="first" r:id="rId52"/>
      <w:footerReference w:type="firs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8C4" w:rsidRDefault="007708C4" w:rsidP="004B5451">
      <w:pPr>
        <w:spacing w:after="0" w:line="240" w:lineRule="auto"/>
      </w:pPr>
      <w:r>
        <w:separator/>
      </w:r>
    </w:p>
  </w:endnote>
  <w:endnote w:type="continuationSeparator" w:id="0">
    <w:p w:rsidR="007708C4" w:rsidRDefault="007708C4" w:rsidP="004B5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8C4" w:rsidRDefault="007708C4" w:rsidP="004B5451">
      <w:pPr>
        <w:spacing w:after="0" w:line="240" w:lineRule="auto"/>
      </w:pPr>
      <w:r>
        <w:separator/>
      </w:r>
    </w:p>
  </w:footnote>
  <w:footnote w:type="continuationSeparator" w:id="0">
    <w:p w:rsidR="007708C4" w:rsidRDefault="007708C4" w:rsidP="004B54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CD9" w:rsidRDefault="00807C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75AC"/>
    <w:multiLevelType w:val="hybridMultilevel"/>
    <w:tmpl w:val="0D94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0D2E"/>
    <w:multiLevelType w:val="hybridMultilevel"/>
    <w:tmpl w:val="EE12AC66"/>
    <w:lvl w:ilvl="0" w:tplc="4EA0CB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D2F3D"/>
    <w:multiLevelType w:val="hybridMultilevel"/>
    <w:tmpl w:val="06F2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607E7"/>
    <w:multiLevelType w:val="hybridMultilevel"/>
    <w:tmpl w:val="9EB2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F797E"/>
    <w:multiLevelType w:val="hybridMultilevel"/>
    <w:tmpl w:val="5F20D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rson w15:author="Mare">
    <w15:presenceInfo w15:providerId="None" w15:userId="Mare"/>
  </w15:person>
  <w15:person w15:author="Marinko Spasojevic">
    <w15:presenceInfo w15:providerId="AD" w15:userId="S-1-5-21-1067169766-1270036528-4217695105-23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UwNrMwMjExNjS1NDVQ0lEKTi0uzszPAykwNKgFAKay8hctAAAA"/>
  </w:docVars>
  <w:rsids>
    <w:rsidRoot w:val="009A259C"/>
    <w:rsid w:val="000051F4"/>
    <w:rsid w:val="000124E4"/>
    <w:rsid w:val="00023847"/>
    <w:rsid w:val="00024BC0"/>
    <w:rsid w:val="00040C6A"/>
    <w:rsid w:val="0005143C"/>
    <w:rsid w:val="00065812"/>
    <w:rsid w:val="00066AF8"/>
    <w:rsid w:val="00066D7B"/>
    <w:rsid w:val="000952CA"/>
    <w:rsid w:val="000971E2"/>
    <w:rsid w:val="000B366E"/>
    <w:rsid w:val="000C0A8D"/>
    <w:rsid w:val="000C3A59"/>
    <w:rsid w:val="000D2C68"/>
    <w:rsid w:val="001064F7"/>
    <w:rsid w:val="001105B4"/>
    <w:rsid w:val="00115B36"/>
    <w:rsid w:val="001245EA"/>
    <w:rsid w:val="001271C5"/>
    <w:rsid w:val="00135277"/>
    <w:rsid w:val="001434F6"/>
    <w:rsid w:val="00153EAD"/>
    <w:rsid w:val="001553C5"/>
    <w:rsid w:val="00166B41"/>
    <w:rsid w:val="00171C6F"/>
    <w:rsid w:val="00171D42"/>
    <w:rsid w:val="00171E25"/>
    <w:rsid w:val="00185D7D"/>
    <w:rsid w:val="001A2C0C"/>
    <w:rsid w:val="001B7BE6"/>
    <w:rsid w:val="001C3DDD"/>
    <w:rsid w:val="001D5B60"/>
    <w:rsid w:val="001D69BF"/>
    <w:rsid w:val="0020546C"/>
    <w:rsid w:val="0024230E"/>
    <w:rsid w:val="0025393B"/>
    <w:rsid w:val="00254CB2"/>
    <w:rsid w:val="0025704A"/>
    <w:rsid w:val="002B6CE0"/>
    <w:rsid w:val="002C3105"/>
    <w:rsid w:val="002D0A70"/>
    <w:rsid w:val="003100BB"/>
    <w:rsid w:val="00337E90"/>
    <w:rsid w:val="00374F95"/>
    <w:rsid w:val="00382959"/>
    <w:rsid w:val="00387C6D"/>
    <w:rsid w:val="003A2348"/>
    <w:rsid w:val="003A723B"/>
    <w:rsid w:val="003B7CD1"/>
    <w:rsid w:val="003C68DC"/>
    <w:rsid w:val="003E134A"/>
    <w:rsid w:val="00432938"/>
    <w:rsid w:val="0044395E"/>
    <w:rsid w:val="00457BFF"/>
    <w:rsid w:val="00460F44"/>
    <w:rsid w:val="004737C5"/>
    <w:rsid w:val="00474E5F"/>
    <w:rsid w:val="0048635E"/>
    <w:rsid w:val="004B5451"/>
    <w:rsid w:val="004C02C4"/>
    <w:rsid w:val="004C26DC"/>
    <w:rsid w:val="004C4C1C"/>
    <w:rsid w:val="004D7F32"/>
    <w:rsid w:val="004F2F6B"/>
    <w:rsid w:val="004F33F1"/>
    <w:rsid w:val="004F67FC"/>
    <w:rsid w:val="005028B9"/>
    <w:rsid w:val="00524257"/>
    <w:rsid w:val="00532557"/>
    <w:rsid w:val="00545605"/>
    <w:rsid w:val="005537D9"/>
    <w:rsid w:val="00553C93"/>
    <w:rsid w:val="00555CCA"/>
    <w:rsid w:val="005731C1"/>
    <w:rsid w:val="00597520"/>
    <w:rsid w:val="005B0242"/>
    <w:rsid w:val="005C181F"/>
    <w:rsid w:val="005C3A64"/>
    <w:rsid w:val="005D2EAD"/>
    <w:rsid w:val="005E022C"/>
    <w:rsid w:val="005F3A70"/>
    <w:rsid w:val="005F5167"/>
    <w:rsid w:val="00604726"/>
    <w:rsid w:val="00605FCF"/>
    <w:rsid w:val="00615387"/>
    <w:rsid w:val="006662CC"/>
    <w:rsid w:val="00676090"/>
    <w:rsid w:val="00681BAF"/>
    <w:rsid w:val="006A1DCA"/>
    <w:rsid w:val="006B776C"/>
    <w:rsid w:val="006C3D1E"/>
    <w:rsid w:val="006D00E3"/>
    <w:rsid w:val="006D6690"/>
    <w:rsid w:val="006E23F4"/>
    <w:rsid w:val="006F2A59"/>
    <w:rsid w:val="00705947"/>
    <w:rsid w:val="00713DCE"/>
    <w:rsid w:val="0072540B"/>
    <w:rsid w:val="00734156"/>
    <w:rsid w:val="007422CA"/>
    <w:rsid w:val="007456BB"/>
    <w:rsid w:val="0075632A"/>
    <w:rsid w:val="007708C4"/>
    <w:rsid w:val="0078733B"/>
    <w:rsid w:val="007920F3"/>
    <w:rsid w:val="00796C5B"/>
    <w:rsid w:val="007A037A"/>
    <w:rsid w:val="007A1062"/>
    <w:rsid w:val="00802EC1"/>
    <w:rsid w:val="00807CD9"/>
    <w:rsid w:val="008101F3"/>
    <w:rsid w:val="00824C12"/>
    <w:rsid w:val="00830BC9"/>
    <w:rsid w:val="00831462"/>
    <w:rsid w:val="008361E0"/>
    <w:rsid w:val="00840747"/>
    <w:rsid w:val="0084278C"/>
    <w:rsid w:val="008A439F"/>
    <w:rsid w:val="008C7BA0"/>
    <w:rsid w:val="008D4074"/>
    <w:rsid w:val="008D7A60"/>
    <w:rsid w:val="008E712B"/>
    <w:rsid w:val="008F3349"/>
    <w:rsid w:val="008F7667"/>
    <w:rsid w:val="00923F25"/>
    <w:rsid w:val="00932021"/>
    <w:rsid w:val="00932DEB"/>
    <w:rsid w:val="009434F8"/>
    <w:rsid w:val="00953A36"/>
    <w:rsid w:val="009550AB"/>
    <w:rsid w:val="00972401"/>
    <w:rsid w:val="009A259C"/>
    <w:rsid w:val="009A6FBE"/>
    <w:rsid w:val="009C7ACB"/>
    <w:rsid w:val="009E6568"/>
    <w:rsid w:val="00A023D4"/>
    <w:rsid w:val="00A1563B"/>
    <w:rsid w:val="00A24947"/>
    <w:rsid w:val="00A3414C"/>
    <w:rsid w:val="00A82535"/>
    <w:rsid w:val="00A87258"/>
    <w:rsid w:val="00A9171F"/>
    <w:rsid w:val="00AA31B9"/>
    <w:rsid w:val="00AA57AF"/>
    <w:rsid w:val="00AB05B3"/>
    <w:rsid w:val="00AC474A"/>
    <w:rsid w:val="00AC611A"/>
    <w:rsid w:val="00AE6D33"/>
    <w:rsid w:val="00AF2517"/>
    <w:rsid w:val="00B032FA"/>
    <w:rsid w:val="00B17E7E"/>
    <w:rsid w:val="00B26671"/>
    <w:rsid w:val="00B3097C"/>
    <w:rsid w:val="00B451AB"/>
    <w:rsid w:val="00B50661"/>
    <w:rsid w:val="00B525A2"/>
    <w:rsid w:val="00B64F49"/>
    <w:rsid w:val="00B94C25"/>
    <w:rsid w:val="00BB7C7F"/>
    <w:rsid w:val="00BC1962"/>
    <w:rsid w:val="00BD65AD"/>
    <w:rsid w:val="00BF756E"/>
    <w:rsid w:val="00C13276"/>
    <w:rsid w:val="00C1725F"/>
    <w:rsid w:val="00C220BD"/>
    <w:rsid w:val="00C476CB"/>
    <w:rsid w:val="00C53999"/>
    <w:rsid w:val="00C64589"/>
    <w:rsid w:val="00CB14A8"/>
    <w:rsid w:val="00CF5DE3"/>
    <w:rsid w:val="00D05673"/>
    <w:rsid w:val="00D12B39"/>
    <w:rsid w:val="00D143AF"/>
    <w:rsid w:val="00D3596A"/>
    <w:rsid w:val="00D4639A"/>
    <w:rsid w:val="00D557F7"/>
    <w:rsid w:val="00D56A3D"/>
    <w:rsid w:val="00D848CD"/>
    <w:rsid w:val="00D95CB3"/>
    <w:rsid w:val="00D97F36"/>
    <w:rsid w:val="00DA1A33"/>
    <w:rsid w:val="00DB5F1D"/>
    <w:rsid w:val="00DC65FE"/>
    <w:rsid w:val="00DD01D6"/>
    <w:rsid w:val="00DE0BE8"/>
    <w:rsid w:val="00DF129E"/>
    <w:rsid w:val="00DF61E2"/>
    <w:rsid w:val="00E26E6B"/>
    <w:rsid w:val="00E308FC"/>
    <w:rsid w:val="00E53B87"/>
    <w:rsid w:val="00E83DAA"/>
    <w:rsid w:val="00EB4D26"/>
    <w:rsid w:val="00ED4A1D"/>
    <w:rsid w:val="00EE1036"/>
    <w:rsid w:val="00EE5ADE"/>
    <w:rsid w:val="00F0722A"/>
    <w:rsid w:val="00F3049B"/>
    <w:rsid w:val="00F41C4E"/>
    <w:rsid w:val="00F42A08"/>
    <w:rsid w:val="00F45A3B"/>
    <w:rsid w:val="00F5245B"/>
    <w:rsid w:val="00F607DC"/>
    <w:rsid w:val="00F62FDF"/>
    <w:rsid w:val="00F65F59"/>
    <w:rsid w:val="00F7171A"/>
    <w:rsid w:val="00F73CD9"/>
    <w:rsid w:val="00F7743E"/>
    <w:rsid w:val="00F774F1"/>
    <w:rsid w:val="00F80964"/>
    <w:rsid w:val="00F824B6"/>
    <w:rsid w:val="00F95119"/>
    <w:rsid w:val="00FA61C0"/>
    <w:rsid w:val="00FC06C0"/>
    <w:rsid w:val="00FC667D"/>
    <w:rsid w:val="00FC7070"/>
    <w:rsid w:val="00FE35E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80D32-1757-4351-B467-C699F81A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0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0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0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202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15387"/>
    <w:rPr>
      <w:color w:val="0563C1" w:themeColor="hyperlink"/>
      <w:u w:val="single"/>
    </w:rPr>
  </w:style>
  <w:style w:type="paragraph" w:styleId="ListParagraph">
    <w:name w:val="List Paragraph"/>
    <w:basedOn w:val="Normal"/>
    <w:uiPriority w:val="34"/>
    <w:qFormat/>
    <w:rsid w:val="00EE1036"/>
    <w:pPr>
      <w:ind w:left="720"/>
      <w:contextualSpacing/>
    </w:pPr>
  </w:style>
  <w:style w:type="table" w:styleId="TableGrid">
    <w:name w:val="Table Grid"/>
    <w:basedOn w:val="TableNormal"/>
    <w:uiPriority w:val="39"/>
    <w:rsid w:val="0009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952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1">
    <w:name w:val="List Table 3 Accent 1"/>
    <w:basedOn w:val="TableNormal"/>
    <w:uiPriority w:val="48"/>
    <w:rsid w:val="000952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
    <w:name w:val="List Table 3"/>
    <w:basedOn w:val="TableNormal"/>
    <w:uiPriority w:val="48"/>
    <w:rsid w:val="000952C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0952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B54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5451"/>
  </w:style>
  <w:style w:type="paragraph" w:styleId="Footer">
    <w:name w:val="footer"/>
    <w:basedOn w:val="Normal"/>
    <w:link w:val="FooterChar"/>
    <w:uiPriority w:val="99"/>
    <w:unhideWhenUsed/>
    <w:rsid w:val="004B54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5451"/>
  </w:style>
  <w:style w:type="paragraph" w:styleId="HTMLPreformatted">
    <w:name w:val="HTML Preformatted"/>
    <w:basedOn w:val="Normal"/>
    <w:link w:val="HTMLPreformattedChar"/>
    <w:uiPriority w:val="99"/>
    <w:semiHidden/>
    <w:unhideWhenUsed/>
    <w:rsid w:val="00AC4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474A"/>
    <w:rPr>
      <w:rFonts w:ascii="Courier New" w:eastAsia="Times New Roman" w:hAnsi="Courier New" w:cs="Courier New"/>
      <w:sz w:val="20"/>
      <w:szCs w:val="20"/>
      <w:lang w:val="en-US"/>
    </w:rPr>
  </w:style>
  <w:style w:type="table" w:styleId="PlainTable3">
    <w:name w:val="Plain Table 3"/>
    <w:basedOn w:val="TableNormal"/>
    <w:uiPriority w:val="43"/>
    <w:rsid w:val="00143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1434F6"/>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DF129E"/>
    <w:pPr>
      <w:spacing w:after="0" w:line="240" w:lineRule="auto"/>
    </w:pPr>
  </w:style>
  <w:style w:type="paragraph" w:styleId="BalloonText">
    <w:name w:val="Balloon Text"/>
    <w:basedOn w:val="Normal"/>
    <w:link w:val="BalloonTextChar"/>
    <w:uiPriority w:val="99"/>
    <w:semiHidden/>
    <w:unhideWhenUsed/>
    <w:rsid w:val="00DF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2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7091">
      <w:bodyDiv w:val="1"/>
      <w:marLeft w:val="0"/>
      <w:marRight w:val="0"/>
      <w:marTop w:val="0"/>
      <w:marBottom w:val="0"/>
      <w:divBdr>
        <w:top w:val="none" w:sz="0" w:space="0" w:color="auto"/>
        <w:left w:val="none" w:sz="0" w:space="0" w:color="auto"/>
        <w:bottom w:val="none" w:sz="0" w:space="0" w:color="auto"/>
        <w:right w:val="none" w:sz="0" w:space="0" w:color="auto"/>
      </w:divBdr>
    </w:div>
    <w:div w:id="1293486768">
      <w:bodyDiv w:val="1"/>
      <w:marLeft w:val="0"/>
      <w:marRight w:val="0"/>
      <w:marTop w:val="0"/>
      <w:marBottom w:val="0"/>
      <w:divBdr>
        <w:top w:val="none" w:sz="0" w:space="0" w:color="auto"/>
        <w:left w:val="none" w:sz="0" w:space="0" w:color="auto"/>
        <w:bottom w:val="none" w:sz="0" w:space="0" w:color="auto"/>
        <w:right w:val="none" w:sz="0" w:space="0" w:color="auto"/>
      </w:divBdr>
    </w:div>
    <w:div w:id="1355156922">
      <w:bodyDiv w:val="1"/>
      <w:marLeft w:val="0"/>
      <w:marRight w:val="0"/>
      <w:marTop w:val="0"/>
      <w:marBottom w:val="0"/>
      <w:divBdr>
        <w:top w:val="none" w:sz="0" w:space="0" w:color="auto"/>
        <w:left w:val="none" w:sz="0" w:space="0" w:color="auto"/>
        <w:bottom w:val="none" w:sz="0" w:space="0" w:color="auto"/>
        <w:right w:val="none" w:sz="0" w:space="0" w:color="auto"/>
      </w:divBdr>
    </w:div>
    <w:div w:id="143428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dotnet/csharp/language-reference/keywords/"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1.xml"/><Relationship Id="rId56" Type="http://schemas.openxmlformats.org/officeDocument/2006/relationships/theme" Target="theme/theme1.xml"/><Relationship Id="rId8" Type="http://schemas.openxmlformats.org/officeDocument/2006/relationships/hyperlink" Target="https://visualstudio.microsoft.com/downloads/?utm_medium=microsoft&amp;utm_source=docs.microsoft.com&amp;utm_campaign=button+cta&amp;utm_content=download+vs2017" TargetMode="External"/><Relationship Id="rId51" Type="http://schemas.openxmlformats.org/officeDocument/2006/relationships/footer" Target="footer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479DA-DC85-483A-B1C8-7EE346AD3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43</Pages>
  <Words>9355</Words>
  <Characters>53324</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9</cp:revision>
  <dcterms:created xsi:type="dcterms:W3CDTF">2018-07-16T21:47:00Z</dcterms:created>
  <dcterms:modified xsi:type="dcterms:W3CDTF">2018-07-18T06:42:00Z</dcterms:modified>
</cp:coreProperties>
</file>